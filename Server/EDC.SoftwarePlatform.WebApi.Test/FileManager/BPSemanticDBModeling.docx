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B9B" w:rsidRDefault="00270031">
      <w:pPr>
        <w:pStyle w:val="Figure"/>
      </w:pPr>
      <w:r>
        <w:rPr>
          <w:noProof/>
          <w:lang w:val="en-AU" w:eastAsia="en-AU"/>
        </w:rPr>
        <w:drawing>
          <wp:inline distT="0" distB="0" distL="0" distR="0">
            <wp:extent cx="4000500" cy="825860"/>
            <wp:effectExtent l="19050" t="0" r="0" b="0"/>
            <wp:docPr id="2" name="Picture 1" descr="SQL08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08_bL"/>
                    <pic:cNvPicPr>
                      <a:picLocks noChangeAspect="1" noChangeArrowheads="1"/>
                    </pic:cNvPicPr>
                  </pic:nvPicPr>
                  <pic:blipFill>
                    <a:blip r:embed="rId12"/>
                    <a:stretch>
                      <a:fillRect/>
                    </a:stretch>
                  </pic:blipFill>
                  <pic:spPr bwMode="auto">
                    <a:xfrm>
                      <a:off x="0" y="0"/>
                      <a:ext cx="4000500" cy="825860"/>
                    </a:xfrm>
                    <a:prstGeom prst="rect">
                      <a:avLst/>
                    </a:prstGeom>
                    <a:noFill/>
                    <a:ln w="9525">
                      <a:noFill/>
                      <a:miter lim="800000"/>
                      <a:headEnd/>
                      <a:tailEnd/>
                    </a:ln>
                  </pic:spPr>
                </pic:pic>
              </a:graphicData>
            </a:graphic>
          </wp:inline>
        </w:drawing>
      </w:r>
    </w:p>
    <w:p w:rsidR="004D3B9B" w:rsidRPr="008A2B77" w:rsidRDefault="00112F07" w:rsidP="00F600EB">
      <w:pPr>
        <w:pStyle w:val="Heading1"/>
      </w:pPr>
      <w:r>
        <w:t>Best Practices for Semantic Data Modeling for Performance and Scalability</w:t>
      </w:r>
    </w:p>
    <w:p w:rsidR="004D3B9B" w:rsidRDefault="004D3B9B">
      <w:pPr>
        <w:pStyle w:val="Text"/>
        <w:rPr>
          <w:rStyle w:val="Bold"/>
        </w:rPr>
      </w:pPr>
      <w:r>
        <w:rPr>
          <w:rStyle w:val="Bold"/>
        </w:rPr>
        <w:t>SQL Server Technical Article</w:t>
      </w:r>
    </w:p>
    <w:p w:rsidR="004D3B9B" w:rsidRDefault="004D3B9B">
      <w:pPr>
        <w:pStyle w:val="Text"/>
      </w:pPr>
    </w:p>
    <w:p w:rsidR="004D3B9B" w:rsidRDefault="004D3B9B">
      <w:pPr>
        <w:pStyle w:val="Text"/>
      </w:pPr>
    </w:p>
    <w:p w:rsidR="004D3B9B" w:rsidRDefault="004D3B9B">
      <w:pPr>
        <w:pStyle w:val="Text"/>
      </w:pPr>
    </w:p>
    <w:p w:rsidR="004D3B9B" w:rsidRDefault="004D3B9B">
      <w:pPr>
        <w:pStyle w:val="Text"/>
      </w:pPr>
    </w:p>
    <w:p w:rsidR="004D3B9B" w:rsidRDefault="004D3B9B">
      <w:pPr>
        <w:pStyle w:val="Text"/>
      </w:pPr>
    </w:p>
    <w:p w:rsidR="004D3B9B" w:rsidRDefault="004D3B9B">
      <w:pPr>
        <w:pStyle w:val="Text"/>
      </w:pPr>
    </w:p>
    <w:p w:rsidR="00243AEC" w:rsidRDefault="00243AEC" w:rsidP="00243AEC">
      <w:pPr>
        <w:pStyle w:val="Text"/>
      </w:pPr>
      <w:r>
        <w:t xml:space="preserve">Writer: </w:t>
      </w:r>
      <w:r w:rsidR="00112F07">
        <w:rPr>
          <w:color w:val="0000FF"/>
        </w:rPr>
        <w:t>Sharon Bjeletich</w:t>
      </w:r>
    </w:p>
    <w:p w:rsidR="00243AEC" w:rsidRDefault="00243AEC" w:rsidP="00243AEC">
      <w:pPr>
        <w:pStyle w:val="Text"/>
      </w:pPr>
      <w:r>
        <w:t xml:space="preserve">Technical Reviewer: </w:t>
      </w:r>
      <w:r w:rsidR="00112F07">
        <w:rPr>
          <w:color w:val="0000FF"/>
        </w:rPr>
        <w:t>Thomas Kejser</w:t>
      </w:r>
    </w:p>
    <w:p w:rsidR="00243AEC" w:rsidRDefault="00243AEC" w:rsidP="00243AEC">
      <w:pPr>
        <w:pStyle w:val="Text"/>
      </w:pPr>
    </w:p>
    <w:p w:rsidR="00343662" w:rsidRDefault="00CA044B" w:rsidP="007C3D54">
      <w:pPr>
        <w:pStyle w:val="Text"/>
        <w:rPr>
          <w:color w:val="0000FF"/>
        </w:rPr>
      </w:pPr>
      <w:ins w:id="0" w:author="Martin Kalitis" w:date="2012-03-14T14:15:00Z">
        <w:r>
          <w:rPr>
            <w:color w:val="0000FF"/>
          </w:rPr>
          <w:t>Anti-virus</w:t>
        </w:r>
      </w:ins>
      <w:bookmarkStart w:id="1" w:name="_GoBack"/>
      <w:bookmarkEnd w:id="1"/>
    </w:p>
    <w:p w:rsidR="002B3B1B" w:rsidRDefault="002B3B1B">
      <w:pPr>
        <w:pStyle w:val="Text"/>
        <w:rPr>
          <w:color w:val="0000FF"/>
        </w:rPr>
      </w:pPr>
    </w:p>
    <w:p w:rsidR="00243AEC" w:rsidRDefault="00243AEC" w:rsidP="00243AEC">
      <w:pPr>
        <w:pStyle w:val="Text"/>
      </w:pPr>
      <w:r>
        <w:t xml:space="preserve">Published: </w:t>
      </w:r>
      <w:r w:rsidR="00224849">
        <w:rPr>
          <w:color w:val="0000FF"/>
        </w:rPr>
        <w:t>August</w:t>
      </w:r>
      <w:r w:rsidR="008D738B">
        <w:rPr>
          <w:color w:val="0000FF"/>
        </w:rPr>
        <w:t>, 2008</w:t>
      </w:r>
    </w:p>
    <w:p w:rsidR="00243AEC" w:rsidRDefault="0029062D" w:rsidP="00243AEC">
      <w:pPr>
        <w:pStyle w:val="Text"/>
      </w:pPr>
      <w:r>
        <w:t>Applies To: SQL Server 2008</w:t>
      </w:r>
      <w:r w:rsidR="00243AEC">
        <w:t xml:space="preserve"> </w:t>
      </w:r>
    </w:p>
    <w:p w:rsidR="00CB2ED6" w:rsidRDefault="00CB2ED6">
      <w:pPr>
        <w:pStyle w:val="Text"/>
      </w:pPr>
    </w:p>
    <w:p w:rsidR="004D3B9B" w:rsidRDefault="004D3B9B">
      <w:pPr>
        <w:pStyle w:val="Text"/>
      </w:pPr>
      <w:r>
        <w:rPr>
          <w:rStyle w:val="Bold"/>
        </w:rPr>
        <w:t>Summary:</w:t>
      </w:r>
      <w:r w:rsidR="00B46333">
        <w:t xml:space="preserve"> </w:t>
      </w:r>
      <w:r w:rsidR="004D5787">
        <w:t>More and more business applications are architected as business frameworks, where the core data model of the framework must support customers who work with different database objects and attributes</w:t>
      </w:r>
      <w:r w:rsidR="00A53F7B">
        <w:t>,</w:t>
      </w:r>
      <w:r w:rsidR="004D5787">
        <w:t xml:space="preserve"> as well as allow for extensive customization.</w:t>
      </w:r>
      <w:r w:rsidR="004D5787" w:rsidRPr="004D5787">
        <w:t xml:space="preserve"> </w:t>
      </w:r>
      <w:r w:rsidR="004D5787">
        <w:t>This paper covers some of the issues that can arise when it is difficult to decide whether to use an object-oriented or relational approach to designing the database. It includes approaches to improve performance and scalability. This paper is for database developers who are familiar with semantic modeling challenges.</w:t>
      </w:r>
    </w:p>
    <w:p w:rsidR="004D3B9B" w:rsidRDefault="004D3B9B">
      <w:pPr>
        <w:pStyle w:val="Text"/>
      </w:pPr>
    </w:p>
    <w:p w:rsidR="004D3B9B" w:rsidRDefault="004D3B9B" w:rsidP="00192B7C">
      <w:pPr>
        <w:pStyle w:val="Heading3"/>
      </w:pPr>
      <w:r>
        <w:br w:type="page"/>
      </w:r>
      <w:bookmarkStart w:id="2" w:name="_Toc115167741"/>
      <w:r>
        <w:lastRenderedPageBreak/>
        <w:t>Copyright</w:t>
      </w:r>
      <w:bookmarkEnd w:id="2"/>
    </w:p>
    <w:p w:rsidR="004D3B9B" w:rsidRDefault="004D3B9B">
      <w:pPr>
        <w:pStyle w:val="Text"/>
        <w:rPr>
          <w:sz w:val="16"/>
        </w:rPr>
      </w:pPr>
    </w:p>
    <w:p w:rsidR="00243AEC" w:rsidRDefault="00243AEC" w:rsidP="00243AEC">
      <w:pPr>
        <w:pStyle w:val="Text"/>
        <w:rPr>
          <w:sz w:val="16"/>
        </w:rPr>
      </w:pPr>
      <w:r>
        <w:rPr>
          <w:sz w:val="16"/>
        </w:rPr>
        <w:t>The information contained in this document represents the current view of Microsoft Corporation on the issues discussed as of the date of publication</w:t>
      </w:r>
      <w:r w:rsidR="00B7464C">
        <w:rPr>
          <w:sz w:val="16"/>
        </w:rPr>
        <w:t xml:space="preserve">. </w:t>
      </w:r>
      <w:r>
        <w:rPr>
          <w:sz w:val="16"/>
        </w:rPr>
        <w:t>Because Microsoft must respond to changing market conditions, it should not be interpreted to be a commitment on the part of Microsoft, and Microsoft cannot guarantee the accuracy of any information presented after the date of publication.</w:t>
      </w:r>
    </w:p>
    <w:p w:rsidR="00243AEC" w:rsidRDefault="00243AEC" w:rsidP="00243AEC">
      <w:pPr>
        <w:pStyle w:val="Text"/>
        <w:rPr>
          <w:sz w:val="16"/>
        </w:rPr>
      </w:pPr>
    </w:p>
    <w:p w:rsidR="00243AEC" w:rsidRDefault="00243AEC" w:rsidP="00243AEC">
      <w:pPr>
        <w:pStyle w:val="Text"/>
        <w:rPr>
          <w:sz w:val="16"/>
        </w:rPr>
      </w:pPr>
      <w:r>
        <w:rPr>
          <w:sz w:val="16"/>
        </w:rPr>
        <w:t>This White Paper is for informational purposes only</w:t>
      </w:r>
      <w:r w:rsidR="00B7464C">
        <w:rPr>
          <w:sz w:val="16"/>
        </w:rPr>
        <w:t xml:space="preserve">. </w:t>
      </w:r>
      <w:r>
        <w:rPr>
          <w:color w:val="0000FF"/>
          <w:sz w:val="16"/>
        </w:rPr>
        <w:t>MICROSOFT MAKES NO WARRANTIES, EXPRESS, IMPLIED OR STATUTORY, AS TO THE INFORMATION IN THIS DOCUMENT</w:t>
      </w:r>
      <w:r>
        <w:rPr>
          <w:sz w:val="16"/>
        </w:rPr>
        <w:t>.</w:t>
      </w:r>
    </w:p>
    <w:p w:rsidR="00243AEC" w:rsidRDefault="00243AEC" w:rsidP="00243AEC">
      <w:pPr>
        <w:pStyle w:val="Text"/>
        <w:rPr>
          <w:sz w:val="16"/>
        </w:rPr>
      </w:pPr>
    </w:p>
    <w:p w:rsidR="00243AEC" w:rsidRDefault="00243AEC" w:rsidP="00243AEC">
      <w:pPr>
        <w:pStyle w:val="Text"/>
        <w:rPr>
          <w:sz w:val="16"/>
        </w:rPr>
      </w:pPr>
      <w:r>
        <w:rPr>
          <w:sz w:val="16"/>
        </w:rPr>
        <w:t>Complying with all applicable copyright laws is the responsibility of the user</w:t>
      </w:r>
      <w:r w:rsidR="00B7464C">
        <w:rPr>
          <w:sz w:val="16"/>
        </w:rPr>
        <w:t xml:space="preserve">. </w:t>
      </w:r>
      <w:r>
        <w:rPr>
          <w:sz w:val="16"/>
        </w:rPr>
        <w:t xml:space="preserve">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243AEC" w:rsidRDefault="00243AEC" w:rsidP="00243AEC">
      <w:pPr>
        <w:pStyle w:val="Text"/>
        <w:rPr>
          <w:sz w:val="16"/>
        </w:rPr>
      </w:pPr>
    </w:p>
    <w:p w:rsidR="00243AEC" w:rsidRDefault="00243AEC" w:rsidP="00243AEC">
      <w:pPr>
        <w:pStyle w:val="Text"/>
        <w:rPr>
          <w:sz w:val="16"/>
        </w:rPr>
      </w:pPr>
      <w:r>
        <w:rPr>
          <w:sz w:val="16"/>
        </w:rPr>
        <w:t>Microsoft may have patents, patent applications, trademarks, copyrights, or other intellectual property rights covering subject matter in this document</w:t>
      </w:r>
      <w:r w:rsidR="00B7464C">
        <w:rPr>
          <w:sz w:val="16"/>
        </w:rPr>
        <w:t xml:space="preserve">. </w:t>
      </w:r>
      <w:r>
        <w:rPr>
          <w:sz w:val="16"/>
        </w:rPr>
        <w:t>Except as expressly provided in any written license agreement from Microsoft, the furnishing of this document does not give you any license to these patents, trademarks, copyrights, or other intellectual property.</w:t>
      </w:r>
    </w:p>
    <w:p w:rsidR="00243AEC" w:rsidRDefault="00243AEC" w:rsidP="00243AEC">
      <w:pPr>
        <w:pStyle w:val="Text"/>
        <w:rPr>
          <w:sz w:val="16"/>
        </w:rPr>
      </w:pPr>
    </w:p>
    <w:p w:rsidR="00243AEC" w:rsidRDefault="00243AEC" w:rsidP="00243AEC">
      <w:pPr>
        <w:pStyle w:val="Text"/>
        <w:rPr>
          <w:sz w:val="16"/>
        </w:rPr>
      </w:pPr>
      <w:r>
        <w:rPr>
          <w:sz w:val="16"/>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243AEC" w:rsidRDefault="00243AEC" w:rsidP="00243AEC">
      <w:pPr>
        <w:pStyle w:val="Text"/>
        <w:rPr>
          <w:sz w:val="16"/>
        </w:rPr>
      </w:pPr>
      <w:r>
        <w:rPr>
          <w:sz w:val="16"/>
        </w:rPr>
        <w:t xml:space="preserve">  </w:t>
      </w:r>
    </w:p>
    <w:p w:rsidR="00243AEC" w:rsidRDefault="00243AEC" w:rsidP="00243AEC">
      <w:pPr>
        <w:pStyle w:val="Text"/>
        <w:rPr>
          <w:sz w:val="16"/>
        </w:rPr>
      </w:pPr>
      <w:r>
        <w:rPr>
          <w:rFonts w:ascii="Symbol" w:hAnsi="Symbol"/>
          <w:sz w:val="16"/>
        </w:rPr>
        <w:t></w:t>
      </w:r>
      <w:r>
        <w:rPr>
          <w:sz w:val="16"/>
        </w:rPr>
        <w:t xml:space="preserve"> </w:t>
      </w:r>
      <w:r w:rsidR="000733BD">
        <w:rPr>
          <w:sz w:val="16"/>
        </w:rPr>
        <w:t>2008</w:t>
      </w:r>
      <w:r>
        <w:rPr>
          <w:sz w:val="16"/>
        </w:rPr>
        <w:t xml:space="preserve"> Microsoft Corporation</w:t>
      </w:r>
      <w:r w:rsidR="00B7464C">
        <w:rPr>
          <w:sz w:val="16"/>
        </w:rPr>
        <w:t xml:space="preserve">. </w:t>
      </w:r>
      <w:r>
        <w:rPr>
          <w:sz w:val="16"/>
        </w:rPr>
        <w:t>All rights reserved.</w:t>
      </w:r>
    </w:p>
    <w:p w:rsidR="00243AEC" w:rsidRDefault="00243AEC" w:rsidP="00243AEC">
      <w:pPr>
        <w:pStyle w:val="Text"/>
        <w:rPr>
          <w:sz w:val="16"/>
        </w:rPr>
      </w:pPr>
    </w:p>
    <w:p w:rsidR="00243AEC" w:rsidRDefault="00243AEC" w:rsidP="00243AEC">
      <w:pPr>
        <w:pStyle w:val="Text"/>
        <w:rPr>
          <w:sz w:val="16"/>
        </w:rPr>
      </w:pPr>
      <w:r>
        <w:rPr>
          <w:sz w:val="16"/>
        </w:rPr>
        <w:t xml:space="preserve">Microsoft, </w:t>
      </w:r>
      <w:r w:rsidR="007D25F1">
        <w:rPr>
          <w:sz w:val="16"/>
        </w:rPr>
        <w:t>SQL Server, Visio, and the Server Identity Logo</w:t>
      </w:r>
      <w:r>
        <w:rPr>
          <w:i/>
          <w:sz w:val="16"/>
        </w:rPr>
        <w:t xml:space="preserve"> </w:t>
      </w:r>
      <w:r>
        <w:rPr>
          <w:sz w:val="16"/>
        </w:rPr>
        <w:t xml:space="preserve">are either registered trademarks or trademarks of Microsoft Corporation in the </w:t>
      </w:r>
      <w:smartTag w:uri="urn:schemas-microsoft-com:office:smarttags" w:element="place">
        <w:smartTag w:uri="urn:schemas-microsoft-com:office:smarttags" w:element="country-region">
          <w:r>
            <w:rPr>
              <w:sz w:val="16"/>
            </w:rPr>
            <w:t>United States</w:t>
          </w:r>
        </w:smartTag>
      </w:smartTag>
      <w:r>
        <w:rPr>
          <w:sz w:val="16"/>
        </w:rPr>
        <w:t xml:space="preserve"> and/or other countries.</w:t>
      </w:r>
    </w:p>
    <w:p w:rsidR="00243AEC" w:rsidRDefault="00243AEC" w:rsidP="00243AEC">
      <w:pPr>
        <w:pStyle w:val="Text"/>
        <w:rPr>
          <w:sz w:val="16"/>
        </w:rPr>
      </w:pPr>
    </w:p>
    <w:p w:rsidR="00243AEC" w:rsidRDefault="00243AEC" w:rsidP="00243AEC">
      <w:pPr>
        <w:pStyle w:val="Text"/>
        <w:rPr>
          <w:sz w:val="16"/>
        </w:rPr>
      </w:pPr>
      <w:r>
        <w:rPr>
          <w:sz w:val="16"/>
        </w:rPr>
        <w:t>The names of actual companies and products mentioned herein may be the trademarks of their respective owners.</w:t>
      </w:r>
    </w:p>
    <w:p w:rsidR="00243AEC" w:rsidRDefault="00243AEC" w:rsidP="00243AEC">
      <w:pPr>
        <w:pStyle w:val="Text"/>
        <w:rPr>
          <w:rStyle w:val="Bold"/>
          <w:color w:val="auto"/>
        </w:rPr>
      </w:pPr>
    </w:p>
    <w:p w:rsidR="004D3B9B" w:rsidRDefault="004D3B9B">
      <w:pPr>
        <w:pStyle w:val="Text"/>
        <w:rPr>
          <w:rStyle w:val="Bold"/>
          <w:color w:val="auto"/>
        </w:rPr>
      </w:pPr>
    </w:p>
    <w:p w:rsidR="004D3B9B" w:rsidRDefault="004D3B9B">
      <w:pPr>
        <w:pStyle w:val="Text"/>
        <w:sectPr w:rsidR="004D3B9B">
          <w:headerReference w:type="default" r:id="rId13"/>
          <w:pgSz w:w="12240" w:h="15840"/>
          <w:pgMar w:top="1440" w:right="1660" w:bottom="1440" w:left="1660" w:header="1020" w:footer="1020" w:gutter="0"/>
          <w:cols w:space="720"/>
          <w:titlePg/>
          <w:docGrid w:linePitch="360"/>
        </w:sectPr>
      </w:pPr>
    </w:p>
    <w:p w:rsidR="004D3B9B" w:rsidRDefault="004D3B9B" w:rsidP="00192B7C">
      <w:pPr>
        <w:pStyle w:val="Heading3"/>
      </w:pPr>
      <w:bookmarkStart w:id="3" w:name="_Toc115167742"/>
      <w:r>
        <w:lastRenderedPageBreak/>
        <w:t>Table of Contents</w:t>
      </w:r>
      <w:bookmarkEnd w:id="3"/>
    </w:p>
    <w:p w:rsidR="00E92001" w:rsidRDefault="00DD0B8D">
      <w:pPr>
        <w:pStyle w:val="TOC1"/>
        <w:rPr>
          <w:rFonts w:asciiTheme="minorHAnsi" w:eastAsiaTheme="minorEastAsia" w:hAnsiTheme="minorHAnsi" w:cstheme="minorBidi"/>
          <w:b w:val="0"/>
          <w:noProof/>
          <w:color w:val="auto"/>
          <w:kern w:val="0"/>
          <w:sz w:val="22"/>
        </w:rPr>
      </w:pPr>
      <w:r>
        <w:fldChar w:fldCharType="begin"/>
      </w:r>
      <w:r w:rsidR="008C4E60">
        <w:instrText xml:space="preserve"> TOC \h \z \t "Heading 4,1,Heading 5,2,Heading 6,3" </w:instrText>
      </w:r>
      <w:r>
        <w:fldChar w:fldCharType="separate"/>
      </w:r>
      <w:hyperlink w:anchor="_Toc205617534" w:history="1">
        <w:r w:rsidR="00E92001" w:rsidRPr="008233E5">
          <w:rPr>
            <w:rStyle w:val="Hyperlink"/>
            <w:noProof/>
          </w:rPr>
          <w:t>Introduction</w:t>
        </w:r>
        <w:r w:rsidR="00E92001">
          <w:rPr>
            <w:noProof/>
            <w:webHidden/>
          </w:rPr>
          <w:tab/>
        </w:r>
        <w:r>
          <w:rPr>
            <w:noProof/>
            <w:webHidden/>
          </w:rPr>
          <w:fldChar w:fldCharType="begin"/>
        </w:r>
        <w:r w:rsidR="00E92001">
          <w:rPr>
            <w:noProof/>
            <w:webHidden/>
          </w:rPr>
          <w:instrText xml:space="preserve"> PAGEREF _Toc205617534 \h </w:instrText>
        </w:r>
        <w:r>
          <w:rPr>
            <w:noProof/>
            <w:webHidden/>
          </w:rPr>
        </w:r>
        <w:r>
          <w:rPr>
            <w:noProof/>
            <w:webHidden/>
          </w:rPr>
          <w:fldChar w:fldCharType="separate"/>
        </w:r>
        <w:r w:rsidR="00E92001">
          <w:rPr>
            <w:noProof/>
            <w:webHidden/>
          </w:rPr>
          <w:t>1</w:t>
        </w:r>
        <w:r>
          <w:rPr>
            <w:noProof/>
            <w:webHidden/>
          </w:rPr>
          <w:fldChar w:fldCharType="end"/>
        </w:r>
      </w:hyperlink>
    </w:p>
    <w:p w:rsidR="00E92001" w:rsidRDefault="00907546">
      <w:pPr>
        <w:pStyle w:val="TOC1"/>
        <w:rPr>
          <w:rFonts w:asciiTheme="minorHAnsi" w:eastAsiaTheme="minorEastAsia" w:hAnsiTheme="minorHAnsi" w:cstheme="minorBidi"/>
          <w:b w:val="0"/>
          <w:noProof/>
          <w:color w:val="auto"/>
          <w:kern w:val="0"/>
          <w:sz w:val="22"/>
        </w:rPr>
      </w:pPr>
      <w:hyperlink w:anchor="_Toc205617535" w:history="1">
        <w:r w:rsidR="00E92001" w:rsidRPr="008233E5">
          <w:rPr>
            <w:rStyle w:val="Hyperlink"/>
            <w:noProof/>
          </w:rPr>
          <w:t>The “Universal” Data Model</w:t>
        </w:r>
        <w:r w:rsidR="00E92001">
          <w:rPr>
            <w:noProof/>
            <w:webHidden/>
          </w:rPr>
          <w:tab/>
        </w:r>
        <w:r w:rsidR="00DD0B8D">
          <w:rPr>
            <w:noProof/>
            <w:webHidden/>
          </w:rPr>
          <w:fldChar w:fldCharType="begin"/>
        </w:r>
        <w:r w:rsidR="00E92001">
          <w:rPr>
            <w:noProof/>
            <w:webHidden/>
          </w:rPr>
          <w:instrText xml:space="preserve"> PAGEREF _Toc205617535 \h </w:instrText>
        </w:r>
        <w:r w:rsidR="00DD0B8D">
          <w:rPr>
            <w:noProof/>
            <w:webHidden/>
          </w:rPr>
        </w:r>
        <w:r w:rsidR="00DD0B8D">
          <w:rPr>
            <w:noProof/>
            <w:webHidden/>
          </w:rPr>
          <w:fldChar w:fldCharType="separate"/>
        </w:r>
        <w:r w:rsidR="00E92001">
          <w:rPr>
            <w:noProof/>
            <w:webHidden/>
          </w:rPr>
          <w:t>1</w:t>
        </w:r>
        <w:r w:rsidR="00DD0B8D">
          <w:rPr>
            <w:noProof/>
            <w:webHidden/>
          </w:rPr>
          <w:fldChar w:fldCharType="end"/>
        </w:r>
      </w:hyperlink>
    </w:p>
    <w:p w:rsidR="00E92001" w:rsidRDefault="00907546">
      <w:pPr>
        <w:pStyle w:val="TOC1"/>
        <w:rPr>
          <w:rFonts w:asciiTheme="minorHAnsi" w:eastAsiaTheme="minorEastAsia" w:hAnsiTheme="minorHAnsi" w:cstheme="minorBidi"/>
          <w:b w:val="0"/>
          <w:noProof/>
          <w:color w:val="auto"/>
          <w:kern w:val="0"/>
          <w:sz w:val="22"/>
        </w:rPr>
      </w:pPr>
      <w:hyperlink w:anchor="_Toc205617536" w:history="1">
        <w:r w:rsidR="00E92001" w:rsidRPr="008233E5">
          <w:rPr>
            <w:rStyle w:val="Hyperlink"/>
            <w:noProof/>
          </w:rPr>
          <w:t>Supertypes and Subtypes</w:t>
        </w:r>
        <w:r w:rsidR="00E92001">
          <w:rPr>
            <w:noProof/>
            <w:webHidden/>
          </w:rPr>
          <w:tab/>
        </w:r>
        <w:r w:rsidR="00DD0B8D">
          <w:rPr>
            <w:noProof/>
            <w:webHidden/>
          </w:rPr>
          <w:fldChar w:fldCharType="begin"/>
        </w:r>
        <w:r w:rsidR="00E92001">
          <w:rPr>
            <w:noProof/>
            <w:webHidden/>
          </w:rPr>
          <w:instrText xml:space="preserve"> PAGEREF _Toc205617536 \h </w:instrText>
        </w:r>
        <w:r w:rsidR="00DD0B8D">
          <w:rPr>
            <w:noProof/>
            <w:webHidden/>
          </w:rPr>
        </w:r>
        <w:r w:rsidR="00DD0B8D">
          <w:rPr>
            <w:noProof/>
            <w:webHidden/>
          </w:rPr>
          <w:fldChar w:fldCharType="separate"/>
        </w:r>
        <w:r w:rsidR="00E92001">
          <w:rPr>
            <w:noProof/>
            <w:webHidden/>
          </w:rPr>
          <w:t>5</w:t>
        </w:r>
        <w:r w:rsidR="00DD0B8D">
          <w:rPr>
            <w:noProof/>
            <w:webHidden/>
          </w:rPr>
          <w:fldChar w:fldCharType="end"/>
        </w:r>
      </w:hyperlink>
    </w:p>
    <w:p w:rsidR="00E92001" w:rsidRDefault="00907546">
      <w:pPr>
        <w:pStyle w:val="TOC1"/>
        <w:rPr>
          <w:rFonts w:asciiTheme="minorHAnsi" w:eastAsiaTheme="minorEastAsia" w:hAnsiTheme="minorHAnsi" w:cstheme="minorBidi"/>
          <w:b w:val="0"/>
          <w:noProof/>
          <w:color w:val="auto"/>
          <w:kern w:val="0"/>
          <w:sz w:val="22"/>
        </w:rPr>
      </w:pPr>
      <w:hyperlink w:anchor="_Toc205617537" w:history="1">
        <w:r w:rsidR="00E92001" w:rsidRPr="008233E5">
          <w:rPr>
            <w:rStyle w:val="Hyperlink"/>
            <w:noProof/>
          </w:rPr>
          <w:t>Extensible Attributes</w:t>
        </w:r>
        <w:r w:rsidR="00E92001">
          <w:rPr>
            <w:noProof/>
            <w:webHidden/>
          </w:rPr>
          <w:tab/>
        </w:r>
        <w:r w:rsidR="00DD0B8D">
          <w:rPr>
            <w:noProof/>
            <w:webHidden/>
          </w:rPr>
          <w:fldChar w:fldCharType="begin"/>
        </w:r>
        <w:r w:rsidR="00E92001">
          <w:rPr>
            <w:noProof/>
            <w:webHidden/>
          </w:rPr>
          <w:instrText xml:space="preserve"> PAGEREF _Toc205617537 \h </w:instrText>
        </w:r>
        <w:r w:rsidR="00DD0B8D">
          <w:rPr>
            <w:noProof/>
            <w:webHidden/>
          </w:rPr>
        </w:r>
        <w:r w:rsidR="00DD0B8D">
          <w:rPr>
            <w:noProof/>
            <w:webHidden/>
          </w:rPr>
          <w:fldChar w:fldCharType="separate"/>
        </w:r>
        <w:r w:rsidR="00E92001">
          <w:rPr>
            <w:noProof/>
            <w:webHidden/>
          </w:rPr>
          <w:t>6</w:t>
        </w:r>
        <w:r w:rsidR="00DD0B8D">
          <w:rPr>
            <w:noProof/>
            <w:webHidden/>
          </w:rPr>
          <w:fldChar w:fldCharType="end"/>
        </w:r>
      </w:hyperlink>
    </w:p>
    <w:p w:rsidR="00E92001" w:rsidRDefault="00907546">
      <w:pPr>
        <w:pStyle w:val="TOC1"/>
        <w:rPr>
          <w:rFonts w:asciiTheme="minorHAnsi" w:eastAsiaTheme="minorEastAsia" w:hAnsiTheme="minorHAnsi" w:cstheme="minorBidi"/>
          <w:b w:val="0"/>
          <w:noProof/>
          <w:color w:val="auto"/>
          <w:kern w:val="0"/>
          <w:sz w:val="22"/>
        </w:rPr>
      </w:pPr>
      <w:hyperlink w:anchor="_Toc205617538" w:history="1">
        <w:r w:rsidR="00E92001" w:rsidRPr="008233E5">
          <w:rPr>
            <w:rStyle w:val="Hyperlink"/>
            <w:noProof/>
          </w:rPr>
          <w:t>Normalize, Normalize, Normalize</w:t>
        </w:r>
        <w:r w:rsidR="00E92001">
          <w:rPr>
            <w:noProof/>
            <w:webHidden/>
          </w:rPr>
          <w:tab/>
        </w:r>
        <w:r w:rsidR="00DD0B8D">
          <w:rPr>
            <w:noProof/>
            <w:webHidden/>
          </w:rPr>
          <w:fldChar w:fldCharType="begin"/>
        </w:r>
        <w:r w:rsidR="00E92001">
          <w:rPr>
            <w:noProof/>
            <w:webHidden/>
          </w:rPr>
          <w:instrText xml:space="preserve"> PAGEREF _Toc205617538 \h </w:instrText>
        </w:r>
        <w:r w:rsidR="00DD0B8D">
          <w:rPr>
            <w:noProof/>
            <w:webHidden/>
          </w:rPr>
        </w:r>
        <w:r w:rsidR="00DD0B8D">
          <w:rPr>
            <w:noProof/>
            <w:webHidden/>
          </w:rPr>
          <w:fldChar w:fldCharType="separate"/>
        </w:r>
        <w:r w:rsidR="00E92001">
          <w:rPr>
            <w:noProof/>
            <w:webHidden/>
          </w:rPr>
          <w:t>8</w:t>
        </w:r>
        <w:r w:rsidR="00DD0B8D">
          <w:rPr>
            <w:noProof/>
            <w:webHidden/>
          </w:rPr>
          <w:fldChar w:fldCharType="end"/>
        </w:r>
      </w:hyperlink>
    </w:p>
    <w:p w:rsidR="00E92001" w:rsidRDefault="00907546">
      <w:pPr>
        <w:pStyle w:val="TOC1"/>
        <w:rPr>
          <w:rFonts w:asciiTheme="minorHAnsi" w:eastAsiaTheme="minorEastAsia" w:hAnsiTheme="minorHAnsi" w:cstheme="minorBidi"/>
          <w:b w:val="0"/>
          <w:noProof/>
          <w:color w:val="auto"/>
          <w:kern w:val="0"/>
          <w:sz w:val="22"/>
        </w:rPr>
      </w:pPr>
      <w:hyperlink w:anchor="_Toc205617539" w:history="1">
        <w:r w:rsidR="00E92001" w:rsidRPr="008233E5">
          <w:rPr>
            <w:rStyle w:val="Hyperlink"/>
            <w:noProof/>
          </w:rPr>
          <w:t>Nullability</w:t>
        </w:r>
        <w:r w:rsidR="00E92001">
          <w:rPr>
            <w:noProof/>
            <w:webHidden/>
          </w:rPr>
          <w:tab/>
        </w:r>
        <w:r w:rsidR="00DD0B8D">
          <w:rPr>
            <w:noProof/>
            <w:webHidden/>
          </w:rPr>
          <w:fldChar w:fldCharType="begin"/>
        </w:r>
        <w:r w:rsidR="00E92001">
          <w:rPr>
            <w:noProof/>
            <w:webHidden/>
          </w:rPr>
          <w:instrText xml:space="preserve"> PAGEREF _Toc205617539 \h </w:instrText>
        </w:r>
        <w:r w:rsidR="00DD0B8D">
          <w:rPr>
            <w:noProof/>
            <w:webHidden/>
          </w:rPr>
        </w:r>
        <w:r w:rsidR="00DD0B8D">
          <w:rPr>
            <w:noProof/>
            <w:webHidden/>
          </w:rPr>
          <w:fldChar w:fldCharType="separate"/>
        </w:r>
        <w:r w:rsidR="00E92001">
          <w:rPr>
            <w:noProof/>
            <w:webHidden/>
          </w:rPr>
          <w:t>9</w:t>
        </w:r>
        <w:r w:rsidR="00DD0B8D">
          <w:rPr>
            <w:noProof/>
            <w:webHidden/>
          </w:rPr>
          <w:fldChar w:fldCharType="end"/>
        </w:r>
      </w:hyperlink>
    </w:p>
    <w:p w:rsidR="00E92001" w:rsidRDefault="00907546">
      <w:pPr>
        <w:pStyle w:val="TOC1"/>
        <w:rPr>
          <w:rFonts w:asciiTheme="minorHAnsi" w:eastAsiaTheme="minorEastAsia" w:hAnsiTheme="minorHAnsi" w:cstheme="minorBidi"/>
          <w:b w:val="0"/>
          <w:noProof/>
          <w:color w:val="auto"/>
          <w:kern w:val="0"/>
          <w:sz w:val="22"/>
        </w:rPr>
      </w:pPr>
      <w:hyperlink w:anchor="_Toc205617540" w:history="1">
        <w:r w:rsidR="00E92001" w:rsidRPr="008233E5">
          <w:rPr>
            <w:rStyle w:val="Hyperlink"/>
            <w:noProof/>
          </w:rPr>
          <w:t>Three-Valued Logic</w:t>
        </w:r>
        <w:r w:rsidR="00E92001">
          <w:rPr>
            <w:noProof/>
            <w:webHidden/>
          </w:rPr>
          <w:tab/>
        </w:r>
        <w:r w:rsidR="00DD0B8D">
          <w:rPr>
            <w:noProof/>
            <w:webHidden/>
          </w:rPr>
          <w:fldChar w:fldCharType="begin"/>
        </w:r>
        <w:r w:rsidR="00E92001">
          <w:rPr>
            <w:noProof/>
            <w:webHidden/>
          </w:rPr>
          <w:instrText xml:space="preserve"> PAGEREF _Toc205617540 \h </w:instrText>
        </w:r>
        <w:r w:rsidR="00DD0B8D">
          <w:rPr>
            <w:noProof/>
            <w:webHidden/>
          </w:rPr>
        </w:r>
        <w:r w:rsidR="00DD0B8D">
          <w:rPr>
            <w:noProof/>
            <w:webHidden/>
          </w:rPr>
          <w:fldChar w:fldCharType="separate"/>
        </w:r>
        <w:r w:rsidR="00E92001">
          <w:rPr>
            <w:noProof/>
            <w:webHidden/>
          </w:rPr>
          <w:t>11</w:t>
        </w:r>
        <w:r w:rsidR="00DD0B8D">
          <w:rPr>
            <w:noProof/>
            <w:webHidden/>
          </w:rPr>
          <w:fldChar w:fldCharType="end"/>
        </w:r>
      </w:hyperlink>
    </w:p>
    <w:p w:rsidR="00E92001" w:rsidRDefault="00907546">
      <w:pPr>
        <w:pStyle w:val="TOC1"/>
        <w:rPr>
          <w:rFonts w:asciiTheme="minorHAnsi" w:eastAsiaTheme="minorEastAsia" w:hAnsiTheme="minorHAnsi" w:cstheme="minorBidi"/>
          <w:b w:val="0"/>
          <w:noProof/>
          <w:color w:val="auto"/>
          <w:kern w:val="0"/>
          <w:sz w:val="22"/>
        </w:rPr>
      </w:pPr>
      <w:hyperlink w:anchor="_Toc205617541" w:history="1">
        <w:r w:rsidR="00E92001" w:rsidRPr="008233E5">
          <w:rPr>
            <w:rStyle w:val="Hyperlink"/>
            <w:noProof/>
          </w:rPr>
          <w:t>Compensating Actions for Denormalization</w:t>
        </w:r>
        <w:r w:rsidR="00E92001">
          <w:rPr>
            <w:noProof/>
            <w:webHidden/>
          </w:rPr>
          <w:tab/>
        </w:r>
        <w:r w:rsidR="00DD0B8D">
          <w:rPr>
            <w:noProof/>
            <w:webHidden/>
          </w:rPr>
          <w:fldChar w:fldCharType="begin"/>
        </w:r>
        <w:r w:rsidR="00E92001">
          <w:rPr>
            <w:noProof/>
            <w:webHidden/>
          </w:rPr>
          <w:instrText xml:space="preserve"> PAGEREF _Toc205617541 \h </w:instrText>
        </w:r>
        <w:r w:rsidR="00DD0B8D">
          <w:rPr>
            <w:noProof/>
            <w:webHidden/>
          </w:rPr>
        </w:r>
        <w:r w:rsidR="00DD0B8D">
          <w:rPr>
            <w:noProof/>
            <w:webHidden/>
          </w:rPr>
          <w:fldChar w:fldCharType="separate"/>
        </w:r>
        <w:r w:rsidR="00E92001">
          <w:rPr>
            <w:noProof/>
            <w:webHidden/>
          </w:rPr>
          <w:t>12</w:t>
        </w:r>
        <w:r w:rsidR="00DD0B8D">
          <w:rPr>
            <w:noProof/>
            <w:webHidden/>
          </w:rPr>
          <w:fldChar w:fldCharType="end"/>
        </w:r>
      </w:hyperlink>
    </w:p>
    <w:p w:rsidR="00E92001" w:rsidRDefault="00907546">
      <w:pPr>
        <w:pStyle w:val="TOC1"/>
        <w:rPr>
          <w:rFonts w:asciiTheme="minorHAnsi" w:eastAsiaTheme="minorEastAsia" w:hAnsiTheme="minorHAnsi" w:cstheme="minorBidi"/>
          <w:b w:val="0"/>
          <w:noProof/>
          <w:color w:val="auto"/>
          <w:kern w:val="0"/>
          <w:sz w:val="22"/>
        </w:rPr>
      </w:pPr>
      <w:hyperlink w:anchor="_Toc205617542" w:history="1">
        <w:r w:rsidR="00E92001" w:rsidRPr="008233E5">
          <w:rPr>
            <w:rStyle w:val="Hyperlink"/>
            <w:noProof/>
          </w:rPr>
          <w:t>Parent/Child Tables and Sequence IDs</w:t>
        </w:r>
        <w:r w:rsidR="00E92001">
          <w:rPr>
            <w:noProof/>
            <w:webHidden/>
          </w:rPr>
          <w:tab/>
        </w:r>
        <w:r w:rsidR="00DD0B8D">
          <w:rPr>
            <w:noProof/>
            <w:webHidden/>
          </w:rPr>
          <w:fldChar w:fldCharType="begin"/>
        </w:r>
        <w:r w:rsidR="00E92001">
          <w:rPr>
            <w:noProof/>
            <w:webHidden/>
          </w:rPr>
          <w:instrText xml:space="preserve"> PAGEREF _Toc205617542 \h </w:instrText>
        </w:r>
        <w:r w:rsidR="00DD0B8D">
          <w:rPr>
            <w:noProof/>
            <w:webHidden/>
          </w:rPr>
        </w:r>
        <w:r w:rsidR="00DD0B8D">
          <w:rPr>
            <w:noProof/>
            <w:webHidden/>
          </w:rPr>
          <w:fldChar w:fldCharType="separate"/>
        </w:r>
        <w:r w:rsidR="00E92001">
          <w:rPr>
            <w:noProof/>
            <w:webHidden/>
          </w:rPr>
          <w:t>12</w:t>
        </w:r>
        <w:r w:rsidR="00DD0B8D">
          <w:rPr>
            <w:noProof/>
            <w:webHidden/>
          </w:rPr>
          <w:fldChar w:fldCharType="end"/>
        </w:r>
      </w:hyperlink>
    </w:p>
    <w:p w:rsidR="00E92001" w:rsidRDefault="00907546">
      <w:pPr>
        <w:pStyle w:val="TOC1"/>
        <w:rPr>
          <w:rFonts w:asciiTheme="minorHAnsi" w:eastAsiaTheme="minorEastAsia" w:hAnsiTheme="minorHAnsi" w:cstheme="minorBidi"/>
          <w:b w:val="0"/>
          <w:noProof/>
          <w:color w:val="auto"/>
          <w:kern w:val="0"/>
          <w:sz w:val="22"/>
        </w:rPr>
      </w:pPr>
      <w:hyperlink w:anchor="_Toc205617543" w:history="1">
        <w:r w:rsidR="00E92001" w:rsidRPr="008233E5">
          <w:rPr>
            <w:rStyle w:val="Hyperlink"/>
            <w:noProof/>
          </w:rPr>
          <w:t>Surrogate Keys</w:t>
        </w:r>
        <w:r w:rsidR="00E92001">
          <w:rPr>
            <w:noProof/>
            <w:webHidden/>
          </w:rPr>
          <w:tab/>
        </w:r>
        <w:r w:rsidR="00DD0B8D">
          <w:rPr>
            <w:noProof/>
            <w:webHidden/>
          </w:rPr>
          <w:fldChar w:fldCharType="begin"/>
        </w:r>
        <w:r w:rsidR="00E92001">
          <w:rPr>
            <w:noProof/>
            <w:webHidden/>
          </w:rPr>
          <w:instrText xml:space="preserve"> PAGEREF _Toc205617543 \h </w:instrText>
        </w:r>
        <w:r w:rsidR="00DD0B8D">
          <w:rPr>
            <w:noProof/>
            <w:webHidden/>
          </w:rPr>
        </w:r>
        <w:r w:rsidR="00DD0B8D">
          <w:rPr>
            <w:noProof/>
            <w:webHidden/>
          </w:rPr>
          <w:fldChar w:fldCharType="separate"/>
        </w:r>
        <w:r w:rsidR="00E92001">
          <w:rPr>
            <w:noProof/>
            <w:webHidden/>
          </w:rPr>
          <w:t>14</w:t>
        </w:r>
        <w:r w:rsidR="00DD0B8D">
          <w:rPr>
            <w:noProof/>
            <w:webHidden/>
          </w:rPr>
          <w:fldChar w:fldCharType="end"/>
        </w:r>
      </w:hyperlink>
    </w:p>
    <w:p w:rsidR="00E92001" w:rsidRDefault="00907546">
      <w:pPr>
        <w:pStyle w:val="TOC1"/>
        <w:rPr>
          <w:rFonts w:asciiTheme="minorHAnsi" w:eastAsiaTheme="minorEastAsia" w:hAnsiTheme="minorHAnsi" w:cstheme="minorBidi"/>
          <w:b w:val="0"/>
          <w:noProof/>
          <w:color w:val="auto"/>
          <w:kern w:val="0"/>
          <w:sz w:val="22"/>
        </w:rPr>
      </w:pPr>
      <w:hyperlink w:anchor="_Toc205617544" w:history="1">
        <w:r w:rsidR="00E92001" w:rsidRPr="008233E5">
          <w:rPr>
            <w:rStyle w:val="Hyperlink"/>
            <w:noProof/>
          </w:rPr>
          <w:t>Sequence IDs</w:t>
        </w:r>
        <w:r w:rsidR="00E92001">
          <w:rPr>
            <w:noProof/>
            <w:webHidden/>
          </w:rPr>
          <w:tab/>
        </w:r>
        <w:r w:rsidR="00DD0B8D">
          <w:rPr>
            <w:noProof/>
            <w:webHidden/>
          </w:rPr>
          <w:fldChar w:fldCharType="begin"/>
        </w:r>
        <w:r w:rsidR="00E92001">
          <w:rPr>
            <w:noProof/>
            <w:webHidden/>
          </w:rPr>
          <w:instrText xml:space="preserve"> PAGEREF _Toc205617544 \h </w:instrText>
        </w:r>
        <w:r w:rsidR="00DD0B8D">
          <w:rPr>
            <w:noProof/>
            <w:webHidden/>
          </w:rPr>
        </w:r>
        <w:r w:rsidR="00DD0B8D">
          <w:rPr>
            <w:noProof/>
            <w:webHidden/>
          </w:rPr>
          <w:fldChar w:fldCharType="separate"/>
        </w:r>
        <w:r w:rsidR="00E92001">
          <w:rPr>
            <w:noProof/>
            <w:webHidden/>
          </w:rPr>
          <w:t>14</w:t>
        </w:r>
        <w:r w:rsidR="00DD0B8D">
          <w:rPr>
            <w:noProof/>
            <w:webHidden/>
          </w:rPr>
          <w:fldChar w:fldCharType="end"/>
        </w:r>
      </w:hyperlink>
    </w:p>
    <w:p w:rsidR="00E92001" w:rsidRDefault="00907546">
      <w:pPr>
        <w:pStyle w:val="TOC1"/>
        <w:rPr>
          <w:rFonts w:asciiTheme="minorHAnsi" w:eastAsiaTheme="minorEastAsia" w:hAnsiTheme="minorHAnsi" w:cstheme="minorBidi"/>
          <w:b w:val="0"/>
          <w:noProof/>
          <w:color w:val="auto"/>
          <w:kern w:val="0"/>
          <w:sz w:val="22"/>
        </w:rPr>
      </w:pPr>
      <w:hyperlink w:anchor="_Toc205617545" w:history="1">
        <w:r w:rsidR="00E92001" w:rsidRPr="008233E5">
          <w:rPr>
            <w:rStyle w:val="Hyperlink"/>
            <w:noProof/>
          </w:rPr>
          <w:t>Data Model Designs</w:t>
        </w:r>
        <w:r w:rsidR="00E92001">
          <w:rPr>
            <w:noProof/>
            <w:webHidden/>
          </w:rPr>
          <w:tab/>
        </w:r>
        <w:r w:rsidR="00DD0B8D">
          <w:rPr>
            <w:noProof/>
            <w:webHidden/>
          </w:rPr>
          <w:fldChar w:fldCharType="begin"/>
        </w:r>
        <w:r w:rsidR="00E92001">
          <w:rPr>
            <w:noProof/>
            <w:webHidden/>
          </w:rPr>
          <w:instrText xml:space="preserve"> PAGEREF _Toc205617545 \h </w:instrText>
        </w:r>
        <w:r w:rsidR="00DD0B8D">
          <w:rPr>
            <w:noProof/>
            <w:webHidden/>
          </w:rPr>
        </w:r>
        <w:r w:rsidR="00DD0B8D">
          <w:rPr>
            <w:noProof/>
            <w:webHidden/>
          </w:rPr>
          <w:fldChar w:fldCharType="separate"/>
        </w:r>
        <w:r w:rsidR="00E92001">
          <w:rPr>
            <w:noProof/>
            <w:webHidden/>
          </w:rPr>
          <w:t>15</w:t>
        </w:r>
        <w:r w:rsidR="00DD0B8D">
          <w:rPr>
            <w:noProof/>
            <w:webHidden/>
          </w:rPr>
          <w:fldChar w:fldCharType="end"/>
        </w:r>
      </w:hyperlink>
    </w:p>
    <w:p w:rsidR="00E92001" w:rsidRDefault="00907546">
      <w:pPr>
        <w:pStyle w:val="TOC1"/>
        <w:rPr>
          <w:rFonts w:asciiTheme="minorHAnsi" w:eastAsiaTheme="minorEastAsia" w:hAnsiTheme="minorHAnsi" w:cstheme="minorBidi"/>
          <w:b w:val="0"/>
          <w:noProof/>
          <w:color w:val="auto"/>
          <w:kern w:val="0"/>
          <w:sz w:val="22"/>
        </w:rPr>
      </w:pPr>
      <w:hyperlink w:anchor="_Toc205617546" w:history="1">
        <w:r w:rsidR="00E92001" w:rsidRPr="008233E5">
          <w:rPr>
            <w:rStyle w:val="Hyperlink"/>
            <w:noProof/>
          </w:rPr>
          <w:t>Indexing</w:t>
        </w:r>
        <w:r w:rsidR="00E92001">
          <w:rPr>
            <w:noProof/>
            <w:webHidden/>
          </w:rPr>
          <w:tab/>
        </w:r>
        <w:r w:rsidR="00DD0B8D">
          <w:rPr>
            <w:noProof/>
            <w:webHidden/>
          </w:rPr>
          <w:fldChar w:fldCharType="begin"/>
        </w:r>
        <w:r w:rsidR="00E92001">
          <w:rPr>
            <w:noProof/>
            <w:webHidden/>
          </w:rPr>
          <w:instrText xml:space="preserve"> PAGEREF _Toc205617546 \h </w:instrText>
        </w:r>
        <w:r w:rsidR="00DD0B8D">
          <w:rPr>
            <w:noProof/>
            <w:webHidden/>
          </w:rPr>
        </w:r>
        <w:r w:rsidR="00DD0B8D">
          <w:rPr>
            <w:noProof/>
            <w:webHidden/>
          </w:rPr>
          <w:fldChar w:fldCharType="separate"/>
        </w:r>
        <w:r w:rsidR="00E92001">
          <w:rPr>
            <w:noProof/>
            <w:webHidden/>
          </w:rPr>
          <w:t>15</w:t>
        </w:r>
        <w:r w:rsidR="00DD0B8D">
          <w:rPr>
            <w:noProof/>
            <w:webHidden/>
          </w:rPr>
          <w:fldChar w:fldCharType="end"/>
        </w:r>
      </w:hyperlink>
    </w:p>
    <w:p w:rsidR="00E92001" w:rsidRDefault="00907546">
      <w:pPr>
        <w:pStyle w:val="TOC1"/>
        <w:rPr>
          <w:rFonts w:asciiTheme="minorHAnsi" w:eastAsiaTheme="minorEastAsia" w:hAnsiTheme="minorHAnsi" w:cstheme="minorBidi"/>
          <w:b w:val="0"/>
          <w:noProof/>
          <w:color w:val="auto"/>
          <w:kern w:val="0"/>
          <w:sz w:val="22"/>
        </w:rPr>
      </w:pPr>
      <w:hyperlink w:anchor="_Toc205617547" w:history="1">
        <w:r w:rsidR="00E92001" w:rsidRPr="008233E5">
          <w:rPr>
            <w:rStyle w:val="Hyperlink"/>
            <w:noProof/>
          </w:rPr>
          <w:t>Query Builders</w:t>
        </w:r>
        <w:r w:rsidR="00E92001">
          <w:rPr>
            <w:noProof/>
            <w:webHidden/>
          </w:rPr>
          <w:tab/>
        </w:r>
        <w:r w:rsidR="00DD0B8D">
          <w:rPr>
            <w:noProof/>
            <w:webHidden/>
          </w:rPr>
          <w:fldChar w:fldCharType="begin"/>
        </w:r>
        <w:r w:rsidR="00E92001">
          <w:rPr>
            <w:noProof/>
            <w:webHidden/>
          </w:rPr>
          <w:instrText xml:space="preserve"> PAGEREF _Toc205617547 \h </w:instrText>
        </w:r>
        <w:r w:rsidR="00DD0B8D">
          <w:rPr>
            <w:noProof/>
            <w:webHidden/>
          </w:rPr>
        </w:r>
        <w:r w:rsidR="00DD0B8D">
          <w:rPr>
            <w:noProof/>
            <w:webHidden/>
          </w:rPr>
          <w:fldChar w:fldCharType="separate"/>
        </w:r>
        <w:r w:rsidR="00E92001">
          <w:rPr>
            <w:noProof/>
            <w:webHidden/>
          </w:rPr>
          <w:t>15</w:t>
        </w:r>
        <w:r w:rsidR="00DD0B8D">
          <w:rPr>
            <w:noProof/>
            <w:webHidden/>
          </w:rPr>
          <w:fldChar w:fldCharType="end"/>
        </w:r>
      </w:hyperlink>
    </w:p>
    <w:p w:rsidR="00E92001" w:rsidRDefault="00907546">
      <w:pPr>
        <w:pStyle w:val="TOC1"/>
        <w:rPr>
          <w:rFonts w:asciiTheme="minorHAnsi" w:eastAsiaTheme="minorEastAsia" w:hAnsiTheme="minorHAnsi" w:cstheme="minorBidi"/>
          <w:b w:val="0"/>
          <w:noProof/>
          <w:color w:val="auto"/>
          <w:kern w:val="0"/>
          <w:sz w:val="22"/>
        </w:rPr>
      </w:pPr>
      <w:hyperlink w:anchor="_Toc205617548" w:history="1">
        <w:r w:rsidR="00E92001" w:rsidRPr="008233E5">
          <w:rPr>
            <w:rStyle w:val="Hyperlink"/>
            <w:noProof/>
          </w:rPr>
          <w:t>Paging</w:t>
        </w:r>
        <w:r w:rsidR="00E92001">
          <w:rPr>
            <w:noProof/>
            <w:webHidden/>
          </w:rPr>
          <w:tab/>
        </w:r>
        <w:r w:rsidR="00DD0B8D">
          <w:rPr>
            <w:noProof/>
            <w:webHidden/>
          </w:rPr>
          <w:fldChar w:fldCharType="begin"/>
        </w:r>
        <w:r w:rsidR="00E92001">
          <w:rPr>
            <w:noProof/>
            <w:webHidden/>
          </w:rPr>
          <w:instrText xml:space="preserve"> PAGEREF _Toc205617548 \h </w:instrText>
        </w:r>
        <w:r w:rsidR="00DD0B8D">
          <w:rPr>
            <w:noProof/>
            <w:webHidden/>
          </w:rPr>
        </w:r>
        <w:r w:rsidR="00DD0B8D">
          <w:rPr>
            <w:noProof/>
            <w:webHidden/>
          </w:rPr>
          <w:fldChar w:fldCharType="separate"/>
        </w:r>
        <w:r w:rsidR="00E92001">
          <w:rPr>
            <w:noProof/>
            <w:webHidden/>
          </w:rPr>
          <w:t>16</w:t>
        </w:r>
        <w:r w:rsidR="00DD0B8D">
          <w:rPr>
            <w:noProof/>
            <w:webHidden/>
          </w:rPr>
          <w:fldChar w:fldCharType="end"/>
        </w:r>
      </w:hyperlink>
    </w:p>
    <w:p w:rsidR="00E92001" w:rsidRDefault="00907546">
      <w:pPr>
        <w:pStyle w:val="TOC1"/>
        <w:rPr>
          <w:rFonts w:asciiTheme="minorHAnsi" w:eastAsiaTheme="minorEastAsia" w:hAnsiTheme="minorHAnsi" w:cstheme="minorBidi"/>
          <w:b w:val="0"/>
          <w:noProof/>
          <w:color w:val="auto"/>
          <w:kern w:val="0"/>
          <w:sz w:val="22"/>
        </w:rPr>
      </w:pPr>
      <w:hyperlink w:anchor="_Toc205617549" w:history="1">
        <w:r w:rsidR="00E92001" w:rsidRPr="008233E5">
          <w:rPr>
            <w:rStyle w:val="Hyperlink"/>
            <w:noProof/>
          </w:rPr>
          <w:t>Lazy Loading</w:t>
        </w:r>
        <w:r w:rsidR="00E92001">
          <w:rPr>
            <w:noProof/>
            <w:webHidden/>
          </w:rPr>
          <w:tab/>
        </w:r>
        <w:r w:rsidR="00DD0B8D">
          <w:rPr>
            <w:noProof/>
            <w:webHidden/>
          </w:rPr>
          <w:fldChar w:fldCharType="begin"/>
        </w:r>
        <w:r w:rsidR="00E92001">
          <w:rPr>
            <w:noProof/>
            <w:webHidden/>
          </w:rPr>
          <w:instrText xml:space="preserve"> PAGEREF _Toc205617549 \h </w:instrText>
        </w:r>
        <w:r w:rsidR="00DD0B8D">
          <w:rPr>
            <w:noProof/>
            <w:webHidden/>
          </w:rPr>
        </w:r>
        <w:r w:rsidR="00DD0B8D">
          <w:rPr>
            <w:noProof/>
            <w:webHidden/>
          </w:rPr>
          <w:fldChar w:fldCharType="separate"/>
        </w:r>
        <w:r w:rsidR="00E92001">
          <w:rPr>
            <w:noProof/>
            <w:webHidden/>
          </w:rPr>
          <w:t>16</w:t>
        </w:r>
        <w:r w:rsidR="00DD0B8D">
          <w:rPr>
            <w:noProof/>
            <w:webHidden/>
          </w:rPr>
          <w:fldChar w:fldCharType="end"/>
        </w:r>
      </w:hyperlink>
    </w:p>
    <w:p w:rsidR="00E92001" w:rsidRDefault="00907546">
      <w:pPr>
        <w:pStyle w:val="TOC1"/>
        <w:rPr>
          <w:rFonts w:asciiTheme="minorHAnsi" w:eastAsiaTheme="minorEastAsia" w:hAnsiTheme="minorHAnsi" w:cstheme="minorBidi"/>
          <w:b w:val="0"/>
          <w:noProof/>
          <w:color w:val="auto"/>
          <w:kern w:val="0"/>
          <w:sz w:val="22"/>
        </w:rPr>
      </w:pPr>
      <w:hyperlink w:anchor="_Toc205617550" w:history="1">
        <w:r w:rsidR="00E92001" w:rsidRPr="008233E5">
          <w:rPr>
            <w:rStyle w:val="Hyperlink"/>
            <w:noProof/>
          </w:rPr>
          <w:t>Semantic/Metadata/Runtime Data Model Checklist</w:t>
        </w:r>
        <w:r w:rsidR="00E92001">
          <w:rPr>
            <w:noProof/>
            <w:webHidden/>
          </w:rPr>
          <w:tab/>
        </w:r>
        <w:r w:rsidR="00DD0B8D">
          <w:rPr>
            <w:noProof/>
            <w:webHidden/>
          </w:rPr>
          <w:fldChar w:fldCharType="begin"/>
        </w:r>
        <w:r w:rsidR="00E92001">
          <w:rPr>
            <w:noProof/>
            <w:webHidden/>
          </w:rPr>
          <w:instrText xml:space="preserve"> PAGEREF _Toc205617550 \h </w:instrText>
        </w:r>
        <w:r w:rsidR="00DD0B8D">
          <w:rPr>
            <w:noProof/>
            <w:webHidden/>
          </w:rPr>
        </w:r>
        <w:r w:rsidR="00DD0B8D">
          <w:rPr>
            <w:noProof/>
            <w:webHidden/>
          </w:rPr>
          <w:fldChar w:fldCharType="separate"/>
        </w:r>
        <w:r w:rsidR="00E92001">
          <w:rPr>
            <w:noProof/>
            <w:webHidden/>
          </w:rPr>
          <w:t>16</w:t>
        </w:r>
        <w:r w:rsidR="00DD0B8D">
          <w:rPr>
            <w:noProof/>
            <w:webHidden/>
          </w:rPr>
          <w:fldChar w:fldCharType="end"/>
        </w:r>
      </w:hyperlink>
    </w:p>
    <w:p w:rsidR="00E92001" w:rsidRDefault="00907546">
      <w:pPr>
        <w:pStyle w:val="TOC1"/>
        <w:rPr>
          <w:rFonts w:asciiTheme="minorHAnsi" w:eastAsiaTheme="minorEastAsia" w:hAnsiTheme="minorHAnsi" w:cstheme="minorBidi"/>
          <w:b w:val="0"/>
          <w:noProof/>
          <w:color w:val="auto"/>
          <w:kern w:val="0"/>
          <w:sz w:val="22"/>
        </w:rPr>
      </w:pPr>
      <w:hyperlink w:anchor="_Toc205617551" w:history="1">
        <w:r w:rsidR="00E92001" w:rsidRPr="008233E5">
          <w:rPr>
            <w:rStyle w:val="Hyperlink"/>
            <w:noProof/>
          </w:rPr>
          <w:t>Summary</w:t>
        </w:r>
        <w:r w:rsidR="00E92001">
          <w:rPr>
            <w:noProof/>
            <w:webHidden/>
          </w:rPr>
          <w:tab/>
        </w:r>
        <w:r w:rsidR="00DD0B8D">
          <w:rPr>
            <w:noProof/>
            <w:webHidden/>
          </w:rPr>
          <w:fldChar w:fldCharType="begin"/>
        </w:r>
        <w:r w:rsidR="00E92001">
          <w:rPr>
            <w:noProof/>
            <w:webHidden/>
          </w:rPr>
          <w:instrText xml:space="preserve"> PAGEREF _Toc205617551 \h </w:instrText>
        </w:r>
        <w:r w:rsidR="00DD0B8D">
          <w:rPr>
            <w:noProof/>
            <w:webHidden/>
          </w:rPr>
        </w:r>
        <w:r w:rsidR="00DD0B8D">
          <w:rPr>
            <w:noProof/>
            <w:webHidden/>
          </w:rPr>
          <w:fldChar w:fldCharType="separate"/>
        </w:r>
        <w:r w:rsidR="00E92001">
          <w:rPr>
            <w:noProof/>
            <w:webHidden/>
          </w:rPr>
          <w:t>17</w:t>
        </w:r>
        <w:r w:rsidR="00DD0B8D">
          <w:rPr>
            <w:noProof/>
            <w:webHidden/>
          </w:rPr>
          <w:fldChar w:fldCharType="end"/>
        </w:r>
      </w:hyperlink>
    </w:p>
    <w:p w:rsidR="004D3B9B" w:rsidRDefault="00DD0B8D">
      <w:pPr>
        <w:pStyle w:val="Text"/>
      </w:pPr>
      <w:r>
        <w:fldChar w:fldCharType="end"/>
      </w:r>
    </w:p>
    <w:p w:rsidR="004D3B9B" w:rsidRDefault="004D3B9B">
      <w:pPr>
        <w:pStyle w:val="Text"/>
        <w:sectPr w:rsidR="004D3B9B">
          <w:headerReference w:type="default" r:id="rId14"/>
          <w:footerReference w:type="default" r:id="rId15"/>
          <w:headerReference w:type="first" r:id="rId16"/>
          <w:footerReference w:type="first" r:id="rId17"/>
          <w:type w:val="oddPage"/>
          <w:pgSz w:w="12240" w:h="15840"/>
          <w:pgMar w:top="1440" w:right="1660" w:bottom="1440" w:left="1660" w:header="1020" w:footer="1020" w:gutter="0"/>
          <w:cols w:space="720"/>
          <w:titlePg/>
          <w:docGrid w:linePitch="360"/>
        </w:sectPr>
      </w:pPr>
    </w:p>
    <w:p w:rsidR="00112F07" w:rsidRDefault="00112F07" w:rsidP="00FA54A1">
      <w:pPr>
        <w:pStyle w:val="Heading4"/>
      </w:pPr>
      <w:bookmarkStart w:id="4" w:name="_Toc205610623"/>
      <w:bookmarkStart w:id="5" w:name="_Toc205617534"/>
      <w:r>
        <w:lastRenderedPageBreak/>
        <w:t>Introduction</w:t>
      </w:r>
      <w:bookmarkEnd w:id="4"/>
      <w:bookmarkEnd w:id="5"/>
    </w:p>
    <w:p w:rsidR="00112F07" w:rsidRDefault="00112F07" w:rsidP="003C61BA">
      <w:pPr>
        <w:pStyle w:val="Text"/>
      </w:pPr>
      <w:r>
        <w:t>More and more business application</w:t>
      </w:r>
      <w:r w:rsidR="004D5787">
        <w:t>s</w:t>
      </w:r>
      <w:r>
        <w:t xml:space="preserve"> are architected as business frameworks, where the core data model of the framework </w:t>
      </w:r>
      <w:r w:rsidR="004D5787">
        <w:t xml:space="preserve">must </w:t>
      </w:r>
      <w:r>
        <w:t xml:space="preserve">support customers </w:t>
      </w:r>
      <w:r w:rsidR="004D5787">
        <w:t xml:space="preserve">who work </w:t>
      </w:r>
      <w:r>
        <w:t>with different database objects and attributes</w:t>
      </w:r>
      <w:r w:rsidR="00A53F7B">
        <w:t>,</w:t>
      </w:r>
      <w:r w:rsidR="004D5787">
        <w:t xml:space="preserve"> as well as</w:t>
      </w:r>
      <w:r>
        <w:t xml:space="preserve"> allow for extensive customization</w:t>
      </w:r>
      <w:r w:rsidR="004D5787">
        <w:t>.</w:t>
      </w:r>
      <w:r w:rsidR="00957B20">
        <w:t xml:space="preserve"> </w:t>
      </w:r>
      <w:r w:rsidR="00667335">
        <w:t>For</w:t>
      </w:r>
      <w:r>
        <w:t xml:space="preserve"> example</w:t>
      </w:r>
      <w:r w:rsidR="00667335">
        <w:t>,</w:t>
      </w:r>
      <w:r>
        <w:t xml:space="preserve"> </w:t>
      </w:r>
      <w:r w:rsidR="00667335">
        <w:t>take</w:t>
      </w:r>
      <w:r>
        <w:t xml:space="preserve"> a manufacturing company that develops an application to capture all sensor data coming from a plant’s equipment</w:t>
      </w:r>
      <w:r w:rsidR="00B7464C">
        <w:t xml:space="preserve">. </w:t>
      </w:r>
      <w:r>
        <w:t>Every plant floor is potentially different, with different equipment types, sensors, reading</w:t>
      </w:r>
      <w:r w:rsidR="00667335">
        <w:t>s</w:t>
      </w:r>
      <w:r>
        <w:t>, and needs</w:t>
      </w:r>
      <w:r w:rsidR="00B7464C">
        <w:t xml:space="preserve">. </w:t>
      </w:r>
      <w:r>
        <w:t xml:space="preserve">A plant </w:t>
      </w:r>
      <w:r w:rsidR="00A53F7B">
        <w:t>where</w:t>
      </w:r>
      <w:r>
        <w:t xml:space="preserve"> automobiles </w:t>
      </w:r>
      <w:r w:rsidR="00A53F7B">
        <w:t xml:space="preserve">are made </w:t>
      </w:r>
      <w:r w:rsidR="00667335">
        <w:t>has</w:t>
      </w:r>
      <w:r>
        <w:t xml:space="preserve"> very different equipment and sensors than a plant </w:t>
      </w:r>
      <w:r w:rsidR="00A53F7B">
        <w:t>where</w:t>
      </w:r>
      <w:r>
        <w:t xml:space="preserve"> chocolate bars</w:t>
      </w:r>
      <w:r w:rsidR="00A53F7B">
        <w:t xml:space="preserve"> are made</w:t>
      </w:r>
      <w:r>
        <w:t>.</w:t>
      </w:r>
    </w:p>
    <w:p w:rsidR="00112F07" w:rsidRDefault="00112F07" w:rsidP="003C61BA">
      <w:pPr>
        <w:pStyle w:val="Text"/>
      </w:pPr>
      <w:r>
        <w:t xml:space="preserve">Relational databases that are developed for these applications tend to be very object oriented since there is no real way to identify all of the data definitions at design time. </w:t>
      </w:r>
      <w:r w:rsidR="0083439F">
        <w:t>O</w:t>
      </w:r>
      <w:r>
        <w:t>bjects with attributes are commonly used</w:t>
      </w:r>
      <w:r w:rsidR="00B7464C">
        <w:t xml:space="preserve">. </w:t>
      </w:r>
      <w:r>
        <w:t>These are often called semantic models</w:t>
      </w:r>
      <w:r w:rsidR="00957B20">
        <w:t>.</w:t>
      </w:r>
      <w:r>
        <w:t xml:space="preserve"> when implemented</w:t>
      </w:r>
      <w:r w:rsidR="00224849">
        <w:t>,</w:t>
      </w:r>
      <w:r>
        <w:t xml:space="preserve"> these very generic or “universal” data models can be complex on many levels</w:t>
      </w:r>
      <w:r w:rsidR="00A53F7B">
        <w:t>.</w:t>
      </w:r>
      <w:r>
        <w:t xml:space="preserve"> </w:t>
      </w:r>
      <w:r w:rsidR="0083439F">
        <w:t>T</w:t>
      </w:r>
      <w:r>
        <w:t xml:space="preserve">hey are very difficult to write queries against </w:t>
      </w:r>
      <w:r w:rsidR="00957B20">
        <w:t>because</w:t>
      </w:r>
      <w:r>
        <w:t xml:space="preserve"> the “object” table is aliased over and over in a query</w:t>
      </w:r>
      <w:r w:rsidR="00957B20">
        <w:t>,</w:t>
      </w:r>
      <w:r>
        <w:t xml:space="preserve"> making </w:t>
      </w:r>
      <w:r w:rsidR="00224849">
        <w:t>the query</w:t>
      </w:r>
      <w:r>
        <w:t xml:space="preserve"> very </w:t>
      </w:r>
      <w:r w:rsidR="00957B20">
        <w:t>difficult</w:t>
      </w:r>
      <w:r>
        <w:t xml:space="preserve"> to understand</w:t>
      </w:r>
      <w:r w:rsidR="00957B20">
        <w:t>. Furthermore,</w:t>
      </w:r>
      <w:r>
        <w:t xml:space="preserve"> cost-based optimizers have a difficult time with </w:t>
      </w:r>
      <w:r w:rsidR="00224849">
        <w:t>a database that has</w:t>
      </w:r>
      <w:r>
        <w:t xml:space="preserve"> many self-joins</w:t>
      </w:r>
      <w:r w:rsidR="00A53F7B">
        <w:t>. In addition,</w:t>
      </w:r>
      <w:r>
        <w:t xml:space="preserve"> the most common data tends to be close together </w:t>
      </w:r>
      <w:r w:rsidR="00422F87">
        <w:t>on disk</w:t>
      </w:r>
      <w:r>
        <w:t>, resulting in scalability issues.</w:t>
      </w:r>
    </w:p>
    <w:p w:rsidR="00112F07" w:rsidRDefault="00112F07" w:rsidP="003C61BA">
      <w:pPr>
        <w:pStyle w:val="Text"/>
      </w:pPr>
      <w:r>
        <w:t>This paper cover</w:t>
      </w:r>
      <w:r w:rsidR="000733BD">
        <w:t>s</w:t>
      </w:r>
      <w:r>
        <w:t xml:space="preserve"> some of the main issues that can arise in these scenarios and some approaches to improve performance and scalability</w:t>
      </w:r>
      <w:r w:rsidR="00B7464C">
        <w:t xml:space="preserve">. </w:t>
      </w:r>
      <w:r>
        <w:t xml:space="preserve">It is targeted </w:t>
      </w:r>
      <w:r w:rsidR="00A53F7B">
        <w:t>for</w:t>
      </w:r>
      <w:r>
        <w:t xml:space="preserve"> database developers </w:t>
      </w:r>
      <w:r w:rsidR="000733BD">
        <w:t>who are</w:t>
      </w:r>
      <w:r>
        <w:t xml:space="preserve"> familiar with semantic modeling challenges.</w:t>
      </w:r>
    </w:p>
    <w:p w:rsidR="00112F07" w:rsidRDefault="00112F07" w:rsidP="00FA54A1">
      <w:pPr>
        <w:pStyle w:val="Heading4"/>
      </w:pPr>
      <w:bookmarkStart w:id="6" w:name="_Toc205610624"/>
      <w:bookmarkStart w:id="7" w:name="_Toc205617535"/>
      <w:r>
        <w:t>The “Universal” Data Model</w:t>
      </w:r>
      <w:bookmarkEnd w:id="6"/>
      <w:bookmarkEnd w:id="7"/>
    </w:p>
    <w:p w:rsidR="00112F07" w:rsidRDefault="00112F07" w:rsidP="003C61BA">
      <w:pPr>
        <w:pStyle w:val="Text"/>
      </w:pPr>
      <w:r>
        <w:t xml:space="preserve">Most objects and transactions can be modeled </w:t>
      </w:r>
      <w:r w:rsidR="00224849">
        <w:t>by using</w:t>
      </w:r>
      <w:r>
        <w:t xml:space="preserve"> a “universal” data model</w:t>
      </w:r>
      <w:r w:rsidR="00957B20">
        <w:rPr>
          <w:rFonts w:ascii="Times New Roman" w:hAnsi="Times New Roman"/>
        </w:rPr>
        <w:t>─</w:t>
      </w:r>
      <w:r>
        <w:t xml:space="preserve">a model of nouns, adjectives, verbs, and adverbs, if you will. </w:t>
      </w:r>
      <w:r w:rsidR="0083439F">
        <w:t>T</w:t>
      </w:r>
      <w:r>
        <w:t>he following model could be created to store just about any kind of data for any kind of application</w:t>
      </w:r>
      <w:r w:rsidR="00B7464C">
        <w:t xml:space="preserve">. </w:t>
      </w:r>
      <w:r w:rsidR="00A53F7B">
        <w:t>(</w:t>
      </w:r>
      <w:r>
        <w:t xml:space="preserve">This </w:t>
      </w:r>
      <w:r w:rsidR="00224849">
        <w:t xml:space="preserve">example </w:t>
      </w:r>
      <w:r>
        <w:t xml:space="preserve">model is extremely simplistic and is </w:t>
      </w:r>
      <w:r w:rsidR="00957B20">
        <w:t>for illustration purposes only.</w:t>
      </w:r>
      <w:r w:rsidR="00A53F7B">
        <w:t>)</w:t>
      </w:r>
    </w:p>
    <w:p w:rsidR="00112F07" w:rsidRDefault="00316716" w:rsidP="003C61BA">
      <w:pPr>
        <w:pStyle w:val="Figure"/>
      </w:pPr>
      <w:r>
        <w:rPr>
          <w:noProof/>
          <w:lang w:val="en-AU" w:eastAsia="en-AU"/>
        </w:rPr>
        <w:drawing>
          <wp:inline distT="0" distB="0" distL="0" distR="0">
            <wp:extent cx="3796443" cy="2884110"/>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l="1632" t="1613" b="2995"/>
                    <a:stretch>
                      <a:fillRect/>
                    </a:stretch>
                  </pic:blipFill>
                  <pic:spPr bwMode="auto">
                    <a:xfrm>
                      <a:off x="0" y="0"/>
                      <a:ext cx="3796443" cy="2884110"/>
                    </a:xfrm>
                    <a:prstGeom prst="rect">
                      <a:avLst/>
                    </a:prstGeom>
                    <a:noFill/>
                    <a:ln w="9525">
                      <a:noFill/>
                      <a:miter lim="800000"/>
                      <a:headEnd/>
                      <a:tailEnd/>
                    </a:ln>
                  </pic:spPr>
                </pic:pic>
              </a:graphicData>
            </a:graphic>
          </wp:inline>
        </w:drawing>
      </w:r>
    </w:p>
    <w:p w:rsidR="00112F07" w:rsidRDefault="00112F07" w:rsidP="003C61BA">
      <w:pPr>
        <w:pStyle w:val="Label"/>
      </w:pPr>
      <w:r>
        <w:t xml:space="preserve">Figure </w:t>
      </w:r>
      <w:fldSimple w:instr=" SEQ Figure \* ARABIC ">
        <w:r w:rsidR="00374973">
          <w:rPr>
            <w:noProof/>
          </w:rPr>
          <w:t>1</w:t>
        </w:r>
      </w:fldSimple>
    </w:p>
    <w:p w:rsidR="00112F07" w:rsidRDefault="00957B20" w:rsidP="00836C12">
      <w:pPr>
        <w:pStyle w:val="Text"/>
      </w:pPr>
      <w:r>
        <w:t>This model is translated as follows</w:t>
      </w:r>
      <w:r w:rsidR="00112F07">
        <w:t>:</w:t>
      </w:r>
    </w:p>
    <w:p w:rsidR="00112F07" w:rsidRDefault="00316716" w:rsidP="003C61BA">
      <w:pPr>
        <w:pStyle w:val="Figure"/>
      </w:pPr>
      <w:r w:rsidRPr="003C61BA">
        <w:rPr>
          <w:noProof/>
          <w:lang w:val="en-AU" w:eastAsia="en-AU"/>
        </w:rPr>
        <w:lastRenderedPageBreak/>
        <w:drawing>
          <wp:inline distT="0" distB="0" distL="0" distR="0">
            <wp:extent cx="4363287" cy="3320132"/>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l="1222" r="2076" b="2962"/>
                    <a:stretch>
                      <a:fillRect/>
                    </a:stretch>
                  </pic:blipFill>
                  <pic:spPr bwMode="auto">
                    <a:xfrm>
                      <a:off x="0" y="0"/>
                      <a:ext cx="4363287" cy="3320132"/>
                    </a:xfrm>
                    <a:prstGeom prst="rect">
                      <a:avLst/>
                    </a:prstGeom>
                    <a:noFill/>
                    <a:ln w="9525">
                      <a:noFill/>
                      <a:miter lim="800000"/>
                      <a:headEnd/>
                      <a:tailEnd/>
                    </a:ln>
                  </pic:spPr>
                </pic:pic>
              </a:graphicData>
            </a:graphic>
          </wp:inline>
        </w:drawing>
      </w:r>
    </w:p>
    <w:p w:rsidR="00112F07" w:rsidRDefault="00112F07" w:rsidP="003C61BA">
      <w:pPr>
        <w:pStyle w:val="Label"/>
      </w:pPr>
      <w:r>
        <w:t xml:space="preserve">Figure </w:t>
      </w:r>
      <w:fldSimple w:instr=" SEQ Figure \* ARABIC ">
        <w:r w:rsidR="00374973">
          <w:rPr>
            <w:noProof/>
          </w:rPr>
          <w:t>2</w:t>
        </w:r>
      </w:fldSimple>
    </w:p>
    <w:p w:rsidR="00112F07" w:rsidRDefault="00112F07" w:rsidP="003C61BA">
      <w:pPr>
        <w:pStyle w:val="Text"/>
      </w:pPr>
      <w:r>
        <w:t xml:space="preserve">If </w:t>
      </w:r>
      <w:r w:rsidR="00224849">
        <w:t xml:space="preserve">this </w:t>
      </w:r>
      <w:r>
        <w:t xml:space="preserve">model </w:t>
      </w:r>
      <w:r w:rsidR="00224849">
        <w:t>is applied to</w:t>
      </w:r>
      <w:r>
        <w:t xml:space="preserve"> an online book </w:t>
      </w:r>
      <w:r w:rsidR="00957B20">
        <w:t>-</w:t>
      </w:r>
      <w:r>
        <w:t xml:space="preserve">selling application, books and stores are nouns </w:t>
      </w:r>
      <w:r w:rsidR="00957B20">
        <w:t>(objects)</w:t>
      </w:r>
      <w:r>
        <w:t>; book name</w:t>
      </w:r>
      <w:r w:rsidR="00957B20">
        <w:t>s</w:t>
      </w:r>
      <w:r>
        <w:t xml:space="preserve"> and type</w:t>
      </w:r>
      <w:r w:rsidR="00957B20">
        <w:t>s</w:t>
      </w:r>
      <w:r>
        <w:t xml:space="preserve"> are adjectives </w:t>
      </w:r>
      <w:r w:rsidR="00957B20">
        <w:t>(</w:t>
      </w:r>
      <w:r>
        <w:t>attributes</w:t>
      </w:r>
      <w:r w:rsidR="00957B20">
        <w:t>)</w:t>
      </w:r>
      <w:r>
        <w:t xml:space="preserve">; the sale is the verb </w:t>
      </w:r>
      <w:r w:rsidR="00957B20">
        <w:t>(</w:t>
      </w:r>
      <w:r>
        <w:t>relationship</w:t>
      </w:r>
      <w:r w:rsidR="00957B20">
        <w:t>);</w:t>
      </w:r>
      <w:r>
        <w:t xml:space="preserve"> and the date of sale and quantity are adverbs</w:t>
      </w:r>
      <w:r w:rsidR="00B7464C">
        <w:t xml:space="preserve">. </w:t>
      </w:r>
      <w:r>
        <w:t>This is a very simple example, and it would be common to add grouping, containers, and types, but a</w:t>
      </w:r>
      <w:r w:rsidR="00957B20">
        <w:t>s a</w:t>
      </w:r>
      <w:r>
        <w:t xml:space="preserve"> foundation this model can support most applications </w:t>
      </w:r>
      <w:r w:rsidR="00957B20">
        <w:t xml:space="preserve">even </w:t>
      </w:r>
      <w:r>
        <w:t xml:space="preserve">without </w:t>
      </w:r>
      <w:r w:rsidR="007E6018">
        <w:t>specific</w:t>
      </w:r>
      <w:r>
        <w:t xml:space="preserve"> table and column names </w:t>
      </w:r>
      <w:r w:rsidR="007E6018">
        <w:t>as</w:t>
      </w:r>
      <w:r>
        <w:t xml:space="preserve"> might be required in a traditional relational data model</w:t>
      </w:r>
      <w:r w:rsidR="00B7464C">
        <w:t xml:space="preserve">. </w:t>
      </w:r>
      <w:r>
        <w:t>Since it is data driven at implementation time</w:t>
      </w:r>
      <w:r w:rsidR="007E6018">
        <w:t>,</w:t>
      </w:r>
      <w:r>
        <w:t xml:space="preserve"> the database is essential</w:t>
      </w:r>
      <w:r w:rsidR="007E6018">
        <w:t>ly</w:t>
      </w:r>
      <w:r>
        <w:t xml:space="preserve"> “runtime”.</w:t>
      </w:r>
    </w:p>
    <w:p w:rsidR="00112F07" w:rsidRDefault="00112F07" w:rsidP="003C61BA">
      <w:pPr>
        <w:pStyle w:val="Text"/>
      </w:pPr>
      <w:r>
        <w:t xml:space="preserve">However, </w:t>
      </w:r>
      <w:r w:rsidR="00836C12">
        <w:t xml:space="preserve">it </w:t>
      </w:r>
      <w:r>
        <w:t>is very difficult to write queries against</w:t>
      </w:r>
      <w:r w:rsidR="00836C12">
        <w:t xml:space="preserve"> this model</w:t>
      </w:r>
      <w:r w:rsidR="00957B20">
        <w:t>.</w:t>
      </w:r>
      <w:r>
        <w:t xml:space="preserve"> A query that return</w:t>
      </w:r>
      <w:r w:rsidR="007E6018">
        <w:t>s</w:t>
      </w:r>
      <w:r>
        <w:t xml:space="preserve"> a list of book titles sold during a particular day </w:t>
      </w:r>
      <w:r w:rsidR="00224849">
        <w:t>at</w:t>
      </w:r>
      <w:r>
        <w:t xml:space="preserve"> a particular store</w:t>
      </w:r>
      <w:r w:rsidR="007E6018">
        <w:rPr>
          <w:rFonts w:ascii="Times New Roman" w:hAnsi="Times New Roman"/>
        </w:rPr>
        <w:t>─</w:t>
      </w:r>
      <w:r>
        <w:t>a very simple query</w:t>
      </w:r>
      <w:r w:rsidR="007E6018">
        <w:rPr>
          <w:rFonts w:ascii="Times New Roman" w:hAnsi="Times New Roman"/>
        </w:rPr>
        <w:t>─</w:t>
      </w:r>
      <w:r>
        <w:t xml:space="preserve">would look like </w:t>
      </w:r>
      <w:r w:rsidR="004B37A8">
        <w:t>the following</w:t>
      </w:r>
      <w:r>
        <w:t>:</w:t>
      </w:r>
    </w:p>
    <w:p w:rsidR="003C61BA" w:rsidRDefault="003C61BA" w:rsidP="003C61BA">
      <w:pPr>
        <w:pStyle w:val="TableSpacingAfter"/>
      </w:pPr>
    </w:p>
    <w:p w:rsidR="00112F07" w:rsidRPr="002B3434" w:rsidRDefault="00112F07" w:rsidP="00112F07">
      <w:pPr>
        <w:autoSpaceDE w:val="0"/>
        <w:autoSpaceDN w:val="0"/>
        <w:adjustRightInd w:val="0"/>
        <w:rPr>
          <w:rFonts w:ascii="Courier New" w:hAnsi="Courier New" w:cs="Courier New"/>
          <w:noProof/>
          <w:color w:val="0000FF"/>
          <w:sz w:val="18"/>
        </w:rPr>
      </w:pPr>
      <w:r w:rsidRPr="002B3434">
        <w:rPr>
          <w:rFonts w:ascii="Courier New" w:hAnsi="Courier New" w:cs="Courier New"/>
          <w:noProof/>
          <w:color w:val="0000FF"/>
          <w:sz w:val="18"/>
        </w:rPr>
        <w:t>select</w:t>
      </w:r>
    </w:p>
    <w:p w:rsidR="00112F07" w:rsidRPr="002B3434" w:rsidRDefault="00112F07" w:rsidP="00112F07">
      <w:pPr>
        <w:autoSpaceDE w:val="0"/>
        <w:autoSpaceDN w:val="0"/>
        <w:adjustRightInd w:val="0"/>
        <w:rPr>
          <w:rFonts w:ascii="Courier New" w:hAnsi="Courier New" w:cs="Courier New"/>
          <w:noProof/>
          <w:sz w:val="18"/>
        </w:rPr>
      </w:pPr>
      <w:r w:rsidRPr="002B3434">
        <w:rPr>
          <w:rFonts w:ascii="Courier New" w:hAnsi="Courier New" w:cs="Courier New"/>
          <w:noProof/>
          <w:sz w:val="18"/>
        </w:rPr>
        <w:tab/>
        <w:t xml:space="preserve"> </w:t>
      </w:r>
      <w:r w:rsidRPr="002B3434">
        <w:rPr>
          <w:rFonts w:ascii="Courier New" w:hAnsi="Courier New" w:cs="Courier New"/>
          <w:noProof/>
          <w:color w:val="FF00FF"/>
          <w:sz w:val="18"/>
        </w:rPr>
        <w:t>convert</w:t>
      </w:r>
      <w:r w:rsidRPr="002B3434">
        <w:rPr>
          <w:rFonts w:ascii="Courier New" w:hAnsi="Courier New" w:cs="Courier New"/>
          <w:noProof/>
          <w:color w:val="808080"/>
          <w:sz w:val="18"/>
        </w:rPr>
        <w:t>(</w:t>
      </w:r>
      <w:r w:rsidRPr="002B3434">
        <w:rPr>
          <w:rFonts w:ascii="Courier New" w:hAnsi="Courier New" w:cs="Courier New"/>
          <w:noProof/>
          <w:color w:val="0000FF"/>
          <w:sz w:val="18"/>
        </w:rPr>
        <w:t>varchar</w:t>
      </w:r>
      <w:r w:rsidRPr="002B3434">
        <w:rPr>
          <w:rFonts w:ascii="Courier New" w:hAnsi="Courier New" w:cs="Courier New"/>
          <w:noProof/>
          <w:color w:val="808080"/>
          <w:sz w:val="18"/>
        </w:rPr>
        <w:t>,</w:t>
      </w:r>
      <w:r w:rsidRPr="002B3434">
        <w:rPr>
          <w:rFonts w:ascii="Courier New" w:hAnsi="Courier New" w:cs="Courier New"/>
          <w:noProof/>
          <w:sz w:val="18"/>
        </w:rPr>
        <w:t xml:space="preserve"> SaleDateValue</w:t>
      </w:r>
      <w:r w:rsidRPr="002B3434">
        <w:rPr>
          <w:rFonts w:ascii="Courier New" w:hAnsi="Courier New" w:cs="Courier New"/>
          <w:noProof/>
          <w:color w:val="808080"/>
          <w:sz w:val="18"/>
        </w:rPr>
        <w:t>.</w:t>
      </w:r>
      <w:r w:rsidRPr="002B3434">
        <w:rPr>
          <w:rFonts w:ascii="Courier New" w:hAnsi="Courier New" w:cs="Courier New"/>
          <w:noProof/>
          <w:sz w:val="18"/>
        </w:rPr>
        <w:t>ObjectAttributeValue</w:t>
      </w:r>
      <w:r w:rsidRPr="002B3434">
        <w:rPr>
          <w:rFonts w:ascii="Courier New" w:hAnsi="Courier New" w:cs="Courier New"/>
          <w:noProof/>
          <w:color w:val="808080"/>
          <w:sz w:val="18"/>
        </w:rPr>
        <w:t>,</w:t>
      </w:r>
      <w:r w:rsidRPr="002B3434">
        <w:rPr>
          <w:rFonts w:ascii="Courier New" w:hAnsi="Courier New" w:cs="Courier New"/>
          <w:noProof/>
          <w:sz w:val="18"/>
        </w:rPr>
        <w:t xml:space="preserve"> 101</w:t>
      </w:r>
      <w:r w:rsidRPr="002B3434">
        <w:rPr>
          <w:rFonts w:ascii="Courier New" w:hAnsi="Courier New" w:cs="Courier New"/>
          <w:noProof/>
          <w:color w:val="808080"/>
          <w:sz w:val="18"/>
        </w:rPr>
        <w:t>)</w:t>
      </w:r>
      <w:r w:rsidRPr="002B3434">
        <w:rPr>
          <w:rFonts w:ascii="Courier New" w:hAnsi="Courier New" w:cs="Courier New"/>
          <w:noProof/>
          <w:sz w:val="18"/>
        </w:rPr>
        <w:t xml:space="preserve"> </w:t>
      </w:r>
      <w:r w:rsidRPr="002B3434">
        <w:rPr>
          <w:rFonts w:ascii="Courier New" w:hAnsi="Courier New" w:cs="Courier New"/>
          <w:noProof/>
          <w:color w:val="0000FF"/>
          <w:sz w:val="18"/>
        </w:rPr>
        <w:t>as</w:t>
      </w:r>
      <w:r w:rsidRPr="002B3434">
        <w:rPr>
          <w:rFonts w:ascii="Courier New" w:hAnsi="Courier New" w:cs="Courier New"/>
          <w:noProof/>
          <w:sz w:val="18"/>
        </w:rPr>
        <w:t xml:space="preserve"> SaleDate</w:t>
      </w:r>
    </w:p>
    <w:p w:rsidR="00112F07" w:rsidRPr="002B3434" w:rsidRDefault="00112F07" w:rsidP="003C61BA">
      <w:pPr>
        <w:pStyle w:val="Code"/>
      </w:pPr>
      <w:r w:rsidRPr="002B3434">
        <w:t>Store</w:t>
      </w:r>
      <w:r w:rsidRPr="002B3434">
        <w:rPr>
          <w:color w:val="808080"/>
        </w:rPr>
        <w:t>.</w:t>
      </w:r>
      <w:r w:rsidRPr="002B3434">
        <w:t xml:space="preserve">ObjectName </w:t>
      </w:r>
      <w:r w:rsidRPr="002B3434">
        <w:rPr>
          <w:color w:val="0000FF"/>
        </w:rPr>
        <w:t>as</w:t>
      </w:r>
      <w:r w:rsidRPr="002B3434">
        <w:t xml:space="preserve"> StoreName</w:t>
      </w:r>
    </w:p>
    <w:p w:rsidR="00112F07" w:rsidRPr="002B3434" w:rsidRDefault="00112F07" w:rsidP="003C61BA">
      <w:pPr>
        <w:pStyle w:val="Code"/>
      </w:pPr>
      <w:r w:rsidRPr="002B3434">
        <w:t>Book</w:t>
      </w:r>
      <w:r w:rsidRPr="002B3434">
        <w:rPr>
          <w:color w:val="808080"/>
        </w:rPr>
        <w:t>.</w:t>
      </w:r>
      <w:r w:rsidRPr="002B3434">
        <w:t xml:space="preserve">ObjectName </w:t>
      </w:r>
      <w:r w:rsidRPr="002B3434">
        <w:rPr>
          <w:color w:val="0000FF"/>
        </w:rPr>
        <w:t>as</w:t>
      </w:r>
      <w:r w:rsidRPr="002B3434">
        <w:t xml:space="preserve"> BookName</w:t>
      </w:r>
    </w:p>
    <w:p w:rsidR="00112F07" w:rsidRPr="002B3434" w:rsidRDefault="00112F07" w:rsidP="003C61BA">
      <w:pPr>
        <w:pStyle w:val="Code"/>
      </w:pPr>
      <w:r w:rsidRPr="002B3434">
        <w:t>Author</w:t>
      </w:r>
      <w:r w:rsidRPr="002B3434">
        <w:rPr>
          <w:color w:val="808080"/>
        </w:rPr>
        <w:t>.</w:t>
      </w:r>
      <w:r w:rsidRPr="002B3434">
        <w:t xml:space="preserve">ObjectName </w:t>
      </w:r>
      <w:r w:rsidRPr="002B3434">
        <w:rPr>
          <w:color w:val="0000FF"/>
        </w:rPr>
        <w:t>as</w:t>
      </w:r>
      <w:r w:rsidRPr="002B3434">
        <w:t xml:space="preserve"> AuthorName</w:t>
      </w:r>
    </w:p>
    <w:p w:rsidR="00112F07" w:rsidRPr="002B3434" w:rsidRDefault="00112F07" w:rsidP="003C61BA">
      <w:pPr>
        <w:pStyle w:val="Code"/>
      </w:pPr>
      <w:r w:rsidRPr="002B3434">
        <w:t>Customer</w:t>
      </w:r>
      <w:r w:rsidRPr="002B3434">
        <w:rPr>
          <w:color w:val="808080"/>
        </w:rPr>
        <w:t>.</w:t>
      </w:r>
      <w:r w:rsidRPr="002B3434">
        <w:t xml:space="preserve">ObjectName </w:t>
      </w:r>
      <w:r w:rsidRPr="002B3434">
        <w:rPr>
          <w:color w:val="0000FF"/>
        </w:rPr>
        <w:t>as</w:t>
      </w:r>
      <w:r w:rsidRPr="002B3434">
        <w:t xml:space="preserve"> CustomerName</w:t>
      </w:r>
    </w:p>
    <w:p w:rsidR="00112F07" w:rsidRPr="002B3434" w:rsidRDefault="00112F07" w:rsidP="003C61BA">
      <w:pPr>
        <w:pStyle w:val="Code"/>
      </w:pPr>
      <w:r w:rsidRPr="002B3434">
        <w:t>SaleBookQtyvalue</w:t>
      </w:r>
      <w:r w:rsidRPr="002B3434">
        <w:rPr>
          <w:color w:val="808080"/>
        </w:rPr>
        <w:t>.</w:t>
      </w:r>
      <w:r w:rsidRPr="002B3434">
        <w:t xml:space="preserve">RelationshipAttributeValue </w:t>
      </w:r>
      <w:r w:rsidRPr="002B3434">
        <w:rPr>
          <w:color w:val="0000FF"/>
        </w:rPr>
        <w:t>as</w:t>
      </w:r>
      <w:r w:rsidRPr="002B3434">
        <w:t xml:space="preserve"> BooksSold</w:t>
      </w:r>
    </w:p>
    <w:p w:rsidR="00112F07" w:rsidRPr="002B3434" w:rsidRDefault="00112F07" w:rsidP="003C61BA">
      <w:pPr>
        <w:pStyle w:val="Code"/>
      </w:pPr>
      <w:r w:rsidRPr="002B3434">
        <w:t>from Object as Sale</w:t>
      </w:r>
    </w:p>
    <w:p w:rsidR="00112F07" w:rsidRPr="002B3434" w:rsidRDefault="00112F07" w:rsidP="003C61BA">
      <w:pPr>
        <w:pStyle w:val="CodeinList1"/>
      </w:pPr>
      <w:r w:rsidRPr="002B3434">
        <w:rPr>
          <w:color w:val="808080"/>
        </w:rPr>
        <w:t>join</w:t>
      </w:r>
      <w:r w:rsidRPr="002B3434">
        <w:t xml:space="preserve"> ObjectAttribute </w:t>
      </w:r>
      <w:r w:rsidRPr="002B3434">
        <w:rPr>
          <w:color w:val="0000FF"/>
        </w:rPr>
        <w:t>as</w:t>
      </w:r>
      <w:r w:rsidRPr="002B3434">
        <w:t xml:space="preserve"> SaleDateValue </w:t>
      </w:r>
    </w:p>
    <w:p w:rsidR="00112F07" w:rsidRPr="002B3434" w:rsidRDefault="00112F07" w:rsidP="003C61BA">
      <w:pPr>
        <w:pStyle w:val="CodeinList2"/>
      </w:pPr>
      <w:r w:rsidRPr="002B3434">
        <w:rPr>
          <w:color w:val="0000FF"/>
        </w:rPr>
        <w:t>on</w:t>
      </w:r>
      <w:r w:rsidRPr="002B3434">
        <w:t xml:space="preserve"> Sale</w:t>
      </w:r>
      <w:r w:rsidRPr="002B3434">
        <w:rPr>
          <w:color w:val="808080"/>
        </w:rPr>
        <w:t>.</w:t>
      </w:r>
      <w:r w:rsidRPr="002B3434">
        <w:t xml:space="preserve">ObjectID </w:t>
      </w:r>
      <w:r w:rsidRPr="002B3434">
        <w:rPr>
          <w:color w:val="808080"/>
        </w:rPr>
        <w:t>=</w:t>
      </w:r>
      <w:r w:rsidRPr="002B3434">
        <w:t xml:space="preserve"> SaleDateValue</w:t>
      </w:r>
      <w:r w:rsidRPr="002B3434">
        <w:rPr>
          <w:color w:val="808080"/>
        </w:rPr>
        <w:t>.</w:t>
      </w:r>
      <w:r w:rsidRPr="002B3434">
        <w:t>ObjectID</w:t>
      </w:r>
      <w:r w:rsidRPr="002B3434">
        <w:tab/>
      </w:r>
    </w:p>
    <w:p w:rsidR="00112F07" w:rsidRPr="002B3434" w:rsidRDefault="00112F07" w:rsidP="003C61BA">
      <w:pPr>
        <w:pStyle w:val="CodeinList1"/>
      </w:pPr>
      <w:r w:rsidRPr="002B3434">
        <w:rPr>
          <w:color w:val="808080"/>
        </w:rPr>
        <w:t>join</w:t>
      </w:r>
      <w:r w:rsidRPr="002B3434">
        <w:t xml:space="preserve"> Attribute </w:t>
      </w:r>
      <w:r w:rsidRPr="002B3434">
        <w:rPr>
          <w:color w:val="0000FF"/>
        </w:rPr>
        <w:t>as</w:t>
      </w:r>
      <w:r w:rsidRPr="002B3434">
        <w:t xml:space="preserve"> SaleDate </w:t>
      </w:r>
    </w:p>
    <w:p w:rsidR="00112F07" w:rsidRPr="002B3434" w:rsidRDefault="00112F07" w:rsidP="003C61BA">
      <w:pPr>
        <w:pStyle w:val="CodeinList2"/>
      </w:pPr>
      <w:r w:rsidRPr="002B3434">
        <w:rPr>
          <w:color w:val="0000FF"/>
        </w:rPr>
        <w:t>on</w:t>
      </w:r>
      <w:r w:rsidRPr="002B3434">
        <w:t xml:space="preserve"> SaleDateValue</w:t>
      </w:r>
      <w:r w:rsidRPr="002B3434">
        <w:rPr>
          <w:color w:val="808080"/>
        </w:rPr>
        <w:t>.</w:t>
      </w:r>
      <w:r w:rsidRPr="002B3434">
        <w:t xml:space="preserve">AttributeID </w:t>
      </w:r>
      <w:r w:rsidRPr="002B3434">
        <w:rPr>
          <w:color w:val="808080"/>
        </w:rPr>
        <w:t>=</w:t>
      </w:r>
      <w:r w:rsidRPr="002B3434">
        <w:t xml:space="preserve">  SaleDate</w:t>
      </w:r>
      <w:r w:rsidRPr="002B3434">
        <w:rPr>
          <w:color w:val="808080"/>
        </w:rPr>
        <w:t>.</w:t>
      </w:r>
      <w:r w:rsidRPr="002B3434">
        <w:t xml:space="preserve">AttributeID </w:t>
      </w:r>
    </w:p>
    <w:p w:rsidR="00112F07" w:rsidRPr="002B3434" w:rsidRDefault="00112F07" w:rsidP="003C61BA">
      <w:pPr>
        <w:pStyle w:val="CodeinList2"/>
        <w:rPr>
          <w:color w:val="FF0000"/>
        </w:rPr>
      </w:pPr>
      <w:r w:rsidRPr="002B3434">
        <w:rPr>
          <w:color w:val="808080"/>
        </w:rPr>
        <w:lastRenderedPageBreak/>
        <w:t>and</w:t>
      </w:r>
      <w:r w:rsidRPr="002B3434">
        <w:t xml:space="preserve"> SaleDate</w:t>
      </w:r>
      <w:r w:rsidRPr="002B3434">
        <w:rPr>
          <w:color w:val="808080"/>
        </w:rPr>
        <w:t>.</w:t>
      </w:r>
      <w:r w:rsidRPr="002B3434">
        <w:t xml:space="preserve">AttributeName </w:t>
      </w:r>
      <w:r w:rsidRPr="002B3434">
        <w:rPr>
          <w:color w:val="808080"/>
        </w:rPr>
        <w:t>=</w:t>
      </w:r>
      <w:r w:rsidRPr="002B3434">
        <w:t xml:space="preserve"> </w:t>
      </w:r>
      <w:r w:rsidRPr="002B3434">
        <w:rPr>
          <w:color w:val="FF0000"/>
        </w:rPr>
        <w:t>'SaleDate'</w:t>
      </w:r>
    </w:p>
    <w:p w:rsidR="00112F07" w:rsidRPr="002B3434" w:rsidRDefault="00112F07" w:rsidP="003C61BA">
      <w:pPr>
        <w:pStyle w:val="CodeinList1"/>
      </w:pPr>
      <w:r w:rsidRPr="002B3434">
        <w:rPr>
          <w:color w:val="808080"/>
        </w:rPr>
        <w:t>join</w:t>
      </w:r>
      <w:r w:rsidRPr="002B3434">
        <w:t xml:space="preserve"> Relationship </w:t>
      </w:r>
      <w:r w:rsidRPr="002B3434">
        <w:rPr>
          <w:color w:val="0000FF"/>
        </w:rPr>
        <w:t>as</w:t>
      </w:r>
      <w:r w:rsidRPr="002B3434">
        <w:t xml:space="preserve"> SaleStore </w:t>
      </w:r>
    </w:p>
    <w:p w:rsidR="00112F07" w:rsidRPr="002B3434" w:rsidRDefault="00112F07" w:rsidP="003C61BA">
      <w:pPr>
        <w:pStyle w:val="CodeinList2"/>
      </w:pPr>
      <w:r w:rsidRPr="002B3434">
        <w:rPr>
          <w:color w:val="0000FF"/>
        </w:rPr>
        <w:t>on</w:t>
      </w:r>
      <w:r w:rsidRPr="002B3434">
        <w:t xml:space="preserve"> Sale</w:t>
      </w:r>
      <w:r w:rsidRPr="002B3434">
        <w:rPr>
          <w:color w:val="808080"/>
        </w:rPr>
        <w:t>.</w:t>
      </w:r>
      <w:r w:rsidRPr="002B3434">
        <w:t xml:space="preserve">ObjectID </w:t>
      </w:r>
      <w:r w:rsidRPr="002B3434">
        <w:rPr>
          <w:color w:val="808080"/>
        </w:rPr>
        <w:t>=</w:t>
      </w:r>
      <w:r w:rsidRPr="002B3434">
        <w:t xml:space="preserve"> SaleStore</w:t>
      </w:r>
      <w:r w:rsidRPr="002B3434">
        <w:rPr>
          <w:color w:val="808080"/>
        </w:rPr>
        <w:t>.</w:t>
      </w:r>
      <w:r w:rsidRPr="002B3434">
        <w:t xml:space="preserve">FromObjectID </w:t>
      </w:r>
    </w:p>
    <w:p w:rsidR="00112F07" w:rsidRPr="002B3434" w:rsidRDefault="00112F07" w:rsidP="003C61BA">
      <w:pPr>
        <w:pStyle w:val="CodeinList2"/>
        <w:rPr>
          <w:color w:val="FF0000"/>
        </w:rPr>
      </w:pPr>
      <w:r w:rsidRPr="002B3434">
        <w:rPr>
          <w:color w:val="808080"/>
        </w:rPr>
        <w:t>and</w:t>
      </w:r>
      <w:r w:rsidRPr="002B3434">
        <w:t xml:space="preserve"> SaleStore</w:t>
      </w:r>
      <w:r w:rsidRPr="002B3434">
        <w:rPr>
          <w:color w:val="808080"/>
        </w:rPr>
        <w:t>.</w:t>
      </w:r>
      <w:r w:rsidRPr="002B3434">
        <w:t xml:space="preserve">RelationshipType </w:t>
      </w:r>
      <w:r w:rsidRPr="002B3434">
        <w:rPr>
          <w:color w:val="808080"/>
        </w:rPr>
        <w:t>=</w:t>
      </w:r>
      <w:r w:rsidRPr="002B3434">
        <w:t xml:space="preserve"> </w:t>
      </w:r>
      <w:r w:rsidRPr="002B3434">
        <w:rPr>
          <w:color w:val="FF0000"/>
        </w:rPr>
        <w:t>'SaleStore'</w:t>
      </w:r>
    </w:p>
    <w:p w:rsidR="00112F07" w:rsidRPr="002B3434" w:rsidRDefault="00112F07" w:rsidP="003C61BA">
      <w:pPr>
        <w:pStyle w:val="CodeinList1"/>
      </w:pPr>
      <w:r w:rsidRPr="002B3434">
        <w:rPr>
          <w:color w:val="808080"/>
        </w:rPr>
        <w:t>join</w:t>
      </w:r>
      <w:r w:rsidRPr="002B3434">
        <w:t xml:space="preserve"> </w:t>
      </w:r>
      <w:r w:rsidRPr="002B3434">
        <w:rPr>
          <w:color w:val="0000FF"/>
        </w:rPr>
        <w:t>Object</w:t>
      </w:r>
      <w:r w:rsidRPr="002B3434">
        <w:t xml:space="preserve"> </w:t>
      </w:r>
      <w:r w:rsidRPr="002B3434">
        <w:rPr>
          <w:color w:val="0000FF"/>
        </w:rPr>
        <w:t>as</w:t>
      </w:r>
      <w:r w:rsidRPr="002B3434">
        <w:t xml:space="preserve"> Store </w:t>
      </w:r>
    </w:p>
    <w:p w:rsidR="00112F07" w:rsidRPr="002B3434" w:rsidRDefault="00112F07" w:rsidP="003C61BA">
      <w:pPr>
        <w:pStyle w:val="CodeinList2"/>
      </w:pPr>
      <w:r w:rsidRPr="002B3434">
        <w:rPr>
          <w:color w:val="0000FF"/>
        </w:rPr>
        <w:t>on</w:t>
      </w:r>
      <w:r w:rsidRPr="002B3434">
        <w:t xml:space="preserve"> SaleStore</w:t>
      </w:r>
      <w:r w:rsidRPr="002B3434">
        <w:rPr>
          <w:color w:val="808080"/>
        </w:rPr>
        <w:t>.</w:t>
      </w:r>
      <w:r w:rsidRPr="002B3434">
        <w:t xml:space="preserve">ToObjectID </w:t>
      </w:r>
      <w:r w:rsidRPr="002B3434">
        <w:rPr>
          <w:color w:val="808080"/>
        </w:rPr>
        <w:t>=</w:t>
      </w:r>
      <w:r w:rsidRPr="002B3434">
        <w:t xml:space="preserve"> Store</w:t>
      </w:r>
      <w:r w:rsidRPr="002B3434">
        <w:rPr>
          <w:color w:val="808080"/>
        </w:rPr>
        <w:t>.</w:t>
      </w:r>
      <w:r w:rsidRPr="002B3434">
        <w:t xml:space="preserve">ObjectID </w:t>
      </w:r>
    </w:p>
    <w:p w:rsidR="00112F07" w:rsidRPr="002B3434" w:rsidRDefault="00112F07" w:rsidP="003C61BA">
      <w:pPr>
        <w:pStyle w:val="CodeinList2"/>
        <w:rPr>
          <w:color w:val="FF0000"/>
        </w:rPr>
      </w:pPr>
      <w:r w:rsidRPr="002B3434">
        <w:rPr>
          <w:color w:val="808080"/>
        </w:rPr>
        <w:t>and</w:t>
      </w:r>
      <w:r w:rsidRPr="002B3434">
        <w:t xml:space="preserve"> Store</w:t>
      </w:r>
      <w:r w:rsidRPr="002B3434">
        <w:rPr>
          <w:color w:val="808080"/>
        </w:rPr>
        <w:t>.</w:t>
      </w:r>
      <w:r w:rsidRPr="002B3434">
        <w:t xml:space="preserve">ObjectType </w:t>
      </w:r>
      <w:r w:rsidRPr="002B3434">
        <w:rPr>
          <w:color w:val="808080"/>
        </w:rPr>
        <w:t>=</w:t>
      </w:r>
      <w:r w:rsidRPr="002B3434">
        <w:t xml:space="preserve"> </w:t>
      </w:r>
      <w:r w:rsidRPr="002B3434">
        <w:rPr>
          <w:color w:val="FF0000"/>
        </w:rPr>
        <w:t>'Store'</w:t>
      </w:r>
    </w:p>
    <w:p w:rsidR="00112F07" w:rsidRPr="002B3434" w:rsidRDefault="00112F07" w:rsidP="003C61BA">
      <w:pPr>
        <w:pStyle w:val="CodeinList1"/>
      </w:pPr>
      <w:r w:rsidRPr="002B3434">
        <w:rPr>
          <w:color w:val="808080"/>
        </w:rPr>
        <w:t>Join</w:t>
      </w:r>
      <w:r w:rsidRPr="002B3434">
        <w:t xml:space="preserve"> Relationship </w:t>
      </w:r>
      <w:r w:rsidRPr="002B3434">
        <w:rPr>
          <w:color w:val="0000FF"/>
        </w:rPr>
        <w:t>as</w:t>
      </w:r>
      <w:r w:rsidRPr="002B3434">
        <w:t xml:space="preserve"> SaleBook </w:t>
      </w:r>
    </w:p>
    <w:p w:rsidR="00112F07" w:rsidRPr="002B3434" w:rsidRDefault="00112F07" w:rsidP="003C61BA">
      <w:pPr>
        <w:pStyle w:val="CodeinList2"/>
      </w:pPr>
      <w:r w:rsidRPr="002B3434">
        <w:rPr>
          <w:color w:val="0000FF"/>
        </w:rPr>
        <w:t>on</w:t>
      </w:r>
      <w:r w:rsidRPr="002B3434">
        <w:t xml:space="preserve"> Sale</w:t>
      </w:r>
      <w:r w:rsidRPr="002B3434">
        <w:rPr>
          <w:color w:val="808080"/>
        </w:rPr>
        <w:t>.</w:t>
      </w:r>
      <w:r w:rsidRPr="002B3434">
        <w:t xml:space="preserve">ObjectID </w:t>
      </w:r>
      <w:r w:rsidRPr="002B3434">
        <w:rPr>
          <w:color w:val="808080"/>
        </w:rPr>
        <w:t>=</w:t>
      </w:r>
      <w:r w:rsidRPr="002B3434">
        <w:t xml:space="preserve"> SaleBook</w:t>
      </w:r>
      <w:r w:rsidRPr="002B3434">
        <w:rPr>
          <w:color w:val="808080"/>
        </w:rPr>
        <w:t>.</w:t>
      </w:r>
      <w:r w:rsidRPr="002B3434">
        <w:t xml:space="preserve">FromObjectID </w:t>
      </w:r>
    </w:p>
    <w:p w:rsidR="00112F07" w:rsidRPr="002B3434" w:rsidRDefault="00112F07" w:rsidP="003C61BA">
      <w:pPr>
        <w:pStyle w:val="CodeinList2"/>
        <w:rPr>
          <w:color w:val="FF0000"/>
        </w:rPr>
      </w:pPr>
      <w:r w:rsidRPr="002B3434">
        <w:rPr>
          <w:color w:val="808080"/>
        </w:rPr>
        <w:t>and</w:t>
      </w:r>
      <w:r w:rsidRPr="002B3434">
        <w:t xml:space="preserve"> SaleBook</w:t>
      </w:r>
      <w:r w:rsidRPr="002B3434">
        <w:rPr>
          <w:color w:val="808080"/>
        </w:rPr>
        <w:t>.</w:t>
      </w:r>
      <w:r w:rsidRPr="002B3434">
        <w:t xml:space="preserve">RelationshipType </w:t>
      </w:r>
      <w:r w:rsidRPr="002B3434">
        <w:rPr>
          <w:color w:val="808080"/>
        </w:rPr>
        <w:t>=</w:t>
      </w:r>
      <w:r w:rsidRPr="002B3434">
        <w:t xml:space="preserve"> </w:t>
      </w:r>
      <w:r w:rsidRPr="002B3434">
        <w:rPr>
          <w:color w:val="FF0000"/>
        </w:rPr>
        <w:t>'SaleBook'</w:t>
      </w:r>
    </w:p>
    <w:p w:rsidR="00112F07" w:rsidRPr="002B3434" w:rsidRDefault="00112F07" w:rsidP="003C61BA">
      <w:pPr>
        <w:pStyle w:val="CodeinList1"/>
      </w:pPr>
      <w:r w:rsidRPr="002B3434">
        <w:rPr>
          <w:color w:val="808080"/>
        </w:rPr>
        <w:t>join</w:t>
      </w:r>
      <w:r w:rsidRPr="002B3434">
        <w:t xml:space="preserve"> </w:t>
      </w:r>
      <w:r w:rsidRPr="002B3434">
        <w:rPr>
          <w:color w:val="0000FF"/>
        </w:rPr>
        <w:t>Object</w:t>
      </w:r>
      <w:r w:rsidRPr="002B3434">
        <w:t xml:space="preserve"> </w:t>
      </w:r>
      <w:r w:rsidRPr="002B3434">
        <w:rPr>
          <w:color w:val="0000FF"/>
        </w:rPr>
        <w:t>as</w:t>
      </w:r>
      <w:r w:rsidRPr="002B3434">
        <w:t xml:space="preserve"> Book </w:t>
      </w:r>
    </w:p>
    <w:p w:rsidR="00112F07" w:rsidRPr="002B3434" w:rsidRDefault="00112F07" w:rsidP="003C61BA">
      <w:pPr>
        <w:pStyle w:val="CodeinList2"/>
      </w:pPr>
      <w:r w:rsidRPr="002B3434">
        <w:rPr>
          <w:color w:val="0000FF"/>
        </w:rPr>
        <w:t>on</w:t>
      </w:r>
      <w:r w:rsidRPr="002B3434">
        <w:t xml:space="preserve"> SaleBook</w:t>
      </w:r>
      <w:r w:rsidRPr="002B3434">
        <w:rPr>
          <w:color w:val="808080"/>
        </w:rPr>
        <w:t>.</w:t>
      </w:r>
      <w:r w:rsidRPr="002B3434">
        <w:t xml:space="preserve">ToObjectID </w:t>
      </w:r>
      <w:r w:rsidRPr="002B3434">
        <w:rPr>
          <w:color w:val="808080"/>
        </w:rPr>
        <w:t>=</w:t>
      </w:r>
      <w:r w:rsidRPr="002B3434">
        <w:t xml:space="preserve"> Book</w:t>
      </w:r>
      <w:r w:rsidRPr="002B3434">
        <w:rPr>
          <w:color w:val="808080"/>
        </w:rPr>
        <w:t>.</w:t>
      </w:r>
      <w:r w:rsidRPr="002B3434">
        <w:t xml:space="preserve">ObjectID </w:t>
      </w:r>
    </w:p>
    <w:p w:rsidR="00112F07" w:rsidRPr="002B3434" w:rsidRDefault="00112F07" w:rsidP="003C61BA">
      <w:pPr>
        <w:pStyle w:val="CodeinList2"/>
        <w:rPr>
          <w:color w:val="FF0000"/>
        </w:rPr>
      </w:pPr>
      <w:r w:rsidRPr="002B3434">
        <w:rPr>
          <w:color w:val="808080"/>
        </w:rPr>
        <w:t>and</w:t>
      </w:r>
      <w:r w:rsidRPr="002B3434">
        <w:t xml:space="preserve"> Book</w:t>
      </w:r>
      <w:r w:rsidRPr="002B3434">
        <w:rPr>
          <w:color w:val="808080"/>
        </w:rPr>
        <w:t>.</w:t>
      </w:r>
      <w:r w:rsidRPr="002B3434">
        <w:t>ObjectType</w:t>
      </w:r>
      <w:r w:rsidRPr="002B3434">
        <w:tab/>
      </w:r>
      <w:r w:rsidRPr="002B3434">
        <w:rPr>
          <w:color w:val="808080"/>
        </w:rPr>
        <w:t>=</w:t>
      </w:r>
      <w:r w:rsidRPr="002B3434">
        <w:t xml:space="preserve"> </w:t>
      </w:r>
      <w:r w:rsidRPr="002B3434">
        <w:rPr>
          <w:color w:val="FF0000"/>
        </w:rPr>
        <w:t>'Book'</w:t>
      </w:r>
    </w:p>
    <w:p w:rsidR="00112F07" w:rsidRPr="002B3434" w:rsidRDefault="00112F07" w:rsidP="003C61BA">
      <w:pPr>
        <w:pStyle w:val="CodeinList1"/>
      </w:pPr>
      <w:r w:rsidRPr="002B3434">
        <w:rPr>
          <w:color w:val="808080"/>
        </w:rPr>
        <w:t>Join</w:t>
      </w:r>
      <w:r w:rsidRPr="002B3434">
        <w:t xml:space="preserve"> Relationship </w:t>
      </w:r>
      <w:r w:rsidRPr="002B3434">
        <w:rPr>
          <w:color w:val="0000FF"/>
        </w:rPr>
        <w:t>as</w:t>
      </w:r>
      <w:r w:rsidRPr="002B3434">
        <w:t xml:space="preserve"> BookAuthor </w:t>
      </w:r>
    </w:p>
    <w:p w:rsidR="00112F07" w:rsidRPr="002B3434" w:rsidRDefault="00112F07" w:rsidP="003C61BA">
      <w:pPr>
        <w:pStyle w:val="CodeinList2"/>
      </w:pPr>
      <w:r w:rsidRPr="002B3434">
        <w:rPr>
          <w:color w:val="0000FF"/>
        </w:rPr>
        <w:t>on</w:t>
      </w:r>
      <w:r w:rsidRPr="002B3434">
        <w:t xml:space="preserve"> Book</w:t>
      </w:r>
      <w:r w:rsidRPr="002B3434">
        <w:rPr>
          <w:color w:val="808080"/>
        </w:rPr>
        <w:t>.</w:t>
      </w:r>
      <w:r w:rsidRPr="002B3434">
        <w:t xml:space="preserve">ObjectID </w:t>
      </w:r>
      <w:r w:rsidRPr="002B3434">
        <w:rPr>
          <w:color w:val="808080"/>
        </w:rPr>
        <w:t>=</w:t>
      </w:r>
      <w:r w:rsidRPr="002B3434">
        <w:t xml:space="preserve"> BookAuthor</w:t>
      </w:r>
      <w:r w:rsidRPr="002B3434">
        <w:rPr>
          <w:color w:val="808080"/>
        </w:rPr>
        <w:t>.</w:t>
      </w:r>
      <w:r w:rsidRPr="002B3434">
        <w:t xml:space="preserve">FromObjectID </w:t>
      </w:r>
    </w:p>
    <w:p w:rsidR="00112F07" w:rsidRPr="002B3434" w:rsidRDefault="00112F07" w:rsidP="003C61BA">
      <w:pPr>
        <w:pStyle w:val="CodeinList2"/>
        <w:rPr>
          <w:color w:val="FF0000"/>
        </w:rPr>
      </w:pPr>
      <w:r w:rsidRPr="002B3434">
        <w:rPr>
          <w:color w:val="808080"/>
        </w:rPr>
        <w:t>and</w:t>
      </w:r>
      <w:r w:rsidRPr="002B3434">
        <w:t xml:space="preserve"> BookAuthor</w:t>
      </w:r>
      <w:r w:rsidRPr="002B3434">
        <w:rPr>
          <w:color w:val="808080"/>
        </w:rPr>
        <w:t>.</w:t>
      </w:r>
      <w:r w:rsidRPr="002B3434">
        <w:t xml:space="preserve">RelationshipType </w:t>
      </w:r>
      <w:r w:rsidRPr="002B3434">
        <w:rPr>
          <w:color w:val="808080"/>
        </w:rPr>
        <w:t>=</w:t>
      </w:r>
      <w:r w:rsidRPr="002B3434">
        <w:t xml:space="preserve"> </w:t>
      </w:r>
      <w:r w:rsidRPr="002B3434">
        <w:rPr>
          <w:color w:val="FF0000"/>
        </w:rPr>
        <w:t>'BookAuthor'</w:t>
      </w:r>
    </w:p>
    <w:p w:rsidR="00112F07" w:rsidRPr="002B3434" w:rsidRDefault="00112F07" w:rsidP="003C61BA">
      <w:pPr>
        <w:pStyle w:val="CodeinList1"/>
      </w:pPr>
      <w:r w:rsidRPr="002B3434">
        <w:rPr>
          <w:color w:val="808080"/>
        </w:rPr>
        <w:t>join</w:t>
      </w:r>
      <w:r w:rsidRPr="002B3434">
        <w:t xml:space="preserve"> </w:t>
      </w:r>
      <w:r w:rsidRPr="002B3434">
        <w:rPr>
          <w:color w:val="0000FF"/>
        </w:rPr>
        <w:t>Object</w:t>
      </w:r>
      <w:r w:rsidRPr="002B3434">
        <w:t xml:space="preserve"> </w:t>
      </w:r>
      <w:r w:rsidRPr="002B3434">
        <w:rPr>
          <w:color w:val="0000FF"/>
        </w:rPr>
        <w:t>as</w:t>
      </w:r>
      <w:r w:rsidRPr="002B3434">
        <w:t xml:space="preserve"> Author </w:t>
      </w:r>
    </w:p>
    <w:p w:rsidR="00112F07" w:rsidRPr="002B3434" w:rsidRDefault="00112F07" w:rsidP="003C61BA">
      <w:pPr>
        <w:pStyle w:val="CodeinList2"/>
      </w:pPr>
      <w:r w:rsidRPr="002B3434">
        <w:rPr>
          <w:color w:val="0000FF"/>
        </w:rPr>
        <w:t>on</w:t>
      </w:r>
      <w:r w:rsidRPr="002B3434">
        <w:t xml:space="preserve"> BookAuthor</w:t>
      </w:r>
      <w:r w:rsidRPr="002B3434">
        <w:rPr>
          <w:color w:val="808080"/>
        </w:rPr>
        <w:t>.</w:t>
      </w:r>
      <w:r w:rsidRPr="002B3434">
        <w:t xml:space="preserve">ToObjectID </w:t>
      </w:r>
      <w:r w:rsidRPr="002B3434">
        <w:rPr>
          <w:color w:val="808080"/>
        </w:rPr>
        <w:t>=</w:t>
      </w:r>
      <w:r w:rsidRPr="002B3434">
        <w:t xml:space="preserve"> Author</w:t>
      </w:r>
      <w:r w:rsidRPr="002B3434">
        <w:rPr>
          <w:color w:val="808080"/>
        </w:rPr>
        <w:t>.</w:t>
      </w:r>
      <w:r w:rsidRPr="002B3434">
        <w:t xml:space="preserve">ObjectID </w:t>
      </w:r>
    </w:p>
    <w:p w:rsidR="00112F07" w:rsidRPr="002B3434" w:rsidRDefault="003C61BA" w:rsidP="003C61BA">
      <w:pPr>
        <w:pStyle w:val="CodeinList2"/>
        <w:rPr>
          <w:color w:val="FF0000"/>
        </w:rPr>
      </w:pPr>
      <w:r>
        <w:t>     </w:t>
      </w:r>
      <w:r w:rsidR="00112F07" w:rsidRPr="002B3434">
        <w:rPr>
          <w:color w:val="808080"/>
        </w:rPr>
        <w:t>and</w:t>
      </w:r>
      <w:r w:rsidR="00112F07" w:rsidRPr="002B3434">
        <w:t xml:space="preserve"> Author</w:t>
      </w:r>
      <w:r w:rsidR="00112F07" w:rsidRPr="002B3434">
        <w:rPr>
          <w:color w:val="808080"/>
        </w:rPr>
        <w:t>.</w:t>
      </w:r>
      <w:r w:rsidR="00112F07" w:rsidRPr="002B3434">
        <w:t xml:space="preserve">ObjectType </w:t>
      </w:r>
      <w:r w:rsidR="00112F07" w:rsidRPr="002B3434">
        <w:rPr>
          <w:color w:val="808080"/>
        </w:rPr>
        <w:t>=</w:t>
      </w:r>
      <w:r w:rsidR="00112F07" w:rsidRPr="002B3434">
        <w:t xml:space="preserve"> </w:t>
      </w:r>
      <w:r w:rsidR="00112F07" w:rsidRPr="002B3434">
        <w:rPr>
          <w:color w:val="FF0000"/>
        </w:rPr>
        <w:t>'Person'</w:t>
      </w:r>
    </w:p>
    <w:p w:rsidR="00112F07" w:rsidRPr="002B3434" w:rsidRDefault="00112F07" w:rsidP="003C61BA">
      <w:pPr>
        <w:pStyle w:val="CodeinList1"/>
      </w:pPr>
      <w:r w:rsidRPr="002B3434">
        <w:rPr>
          <w:color w:val="808080"/>
        </w:rPr>
        <w:t>Join</w:t>
      </w:r>
      <w:r w:rsidRPr="002B3434">
        <w:t xml:space="preserve"> Relationship </w:t>
      </w:r>
      <w:r w:rsidRPr="002B3434">
        <w:rPr>
          <w:color w:val="0000FF"/>
        </w:rPr>
        <w:t>as</w:t>
      </w:r>
      <w:r w:rsidRPr="002B3434">
        <w:t xml:space="preserve"> SaleCustomer </w:t>
      </w:r>
    </w:p>
    <w:p w:rsidR="00112F07" w:rsidRPr="002B3434" w:rsidRDefault="00112F07" w:rsidP="003C61BA">
      <w:pPr>
        <w:pStyle w:val="CodeinList2"/>
      </w:pPr>
      <w:r w:rsidRPr="002B3434">
        <w:rPr>
          <w:color w:val="0000FF"/>
        </w:rPr>
        <w:t>on</w:t>
      </w:r>
      <w:r w:rsidRPr="002B3434">
        <w:t xml:space="preserve"> Sale</w:t>
      </w:r>
      <w:r w:rsidRPr="002B3434">
        <w:rPr>
          <w:color w:val="808080"/>
        </w:rPr>
        <w:t>.</w:t>
      </w:r>
      <w:r w:rsidRPr="002B3434">
        <w:t xml:space="preserve">ObjectID </w:t>
      </w:r>
      <w:r w:rsidRPr="002B3434">
        <w:rPr>
          <w:color w:val="808080"/>
        </w:rPr>
        <w:t>=</w:t>
      </w:r>
      <w:r w:rsidRPr="002B3434">
        <w:t xml:space="preserve"> SaleCustomer</w:t>
      </w:r>
      <w:r w:rsidRPr="002B3434">
        <w:rPr>
          <w:color w:val="808080"/>
        </w:rPr>
        <w:t>.</w:t>
      </w:r>
      <w:r w:rsidRPr="002B3434">
        <w:t>FromObjectID</w:t>
      </w:r>
    </w:p>
    <w:p w:rsidR="00112F07" w:rsidRPr="002B3434" w:rsidRDefault="00112F07" w:rsidP="003C61BA">
      <w:pPr>
        <w:pStyle w:val="CodeinList2"/>
        <w:rPr>
          <w:color w:val="FF0000"/>
        </w:rPr>
      </w:pPr>
      <w:r w:rsidRPr="002B3434">
        <w:rPr>
          <w:color w:val="808080"/>
        </w:rPr>
        <w:t>and</w:t>
      </w:r>
      <w:r w:rsidRPr="002B3434">
        <w:t xml:space="preserve"> SaleCustomer</w:t>
      </w:r>
      <w:r w:rsidRPr="002B3434">
        <w:rPr>
          <w:color w:val="808080"/>
        </w:rPr>
        <w:t>.</w:t>
      </w:r>
      <w:r w:rsidRPr="002B3434">
        <w:t xml:space="preserve">RelationshipType </w:t>
      </w:r>
      <w:r w:rsidRPr="002B3434">
        <w:rPr>
          <w:color w:val="808080"/>
        </w:rPr>
        <w:t>=</w:t>
      </w:r>
      <w:r w:rsidRPr="002B3434">
        <w:t xml:space="preserve"> </w:t>
      </w:r>
      <w:r w:rsidRPr="002B3434">
        <w:rPr>
          <w:color w:val="FF0000"/>
        </w:rPr>
        <w:t>'SaleCust'</w:t>
      </w:r>
    </w:p>
    <w:p w:rsidR="00112F07" w:rsidRPr="002B3434" w:rsidRDefault="00112F07" w:rsidP="003C61BA">
      <w:pPr>
        <w:pStyle w:val="CodeinList1"/>
      </w:pPr>
      <w:r w:rsidRPr="002B3434">
        <w:rPr>
          <w:color w:val="808080"/>
        </w:rPr>
        <w:t>join</w:t>
      </w:r>
      <w:r w:rsidRPr="002B3434">
        <w:t xml:space="preserve"> </w:t>
      </w:r>
      <w:r w:rsidRPr="002B3434">
        <w:rPr>
          <w:color w:val="0000FF"/>
        </w:rPr>
        <w:t>Object</w:t>
      </w:r>
      <w:r w:rsidRPr="002B3434">
        <w:t xml:space="preserve"> </w:t>
      </w:r>
      <w:r w:rsidRPr="002B3434">
        <w:rPr>
          <w:color w:val="0000FF"/>
        </w:rPr>
        <w:t>as</w:t>
      </w:r>
      <w:r w:rsidRPr="002B3434">
        <w:t xml:space="preserve"> Customer </w:t>
      </w:r>
    </w:p>
    <w:p w:rsidR="00112F07" w:rsidRPr="002B3434" w:rsidRDefault="00112F07" w:rsidP="003C61BA">
      <w:pPr>
        <w:pStyle w:val="CodeinList2"/>
      </w:pPr>
      <w:r w:rsidRPr="002B3434">
        <w:rPr>
          <w:color w:val="0000FF"/>
        </w:rPr>
        <w:t>on</w:t>
      </w:r>
      <w:r w:rsidRPr="002B3434">
        <w:t xml:space="preserve"> SaleCustomer</w:t>
      </w:r>
      <w:r w:rsidRPr="002B3434">
        <w:rPr>
          <w:color w:val="808080"/>
        </w:rPr>
        <w:t>.</w:t>
      </w:r>
      <w:r w:rsidRPr="002B3434">
        <w:t xml:space="preserve">ToObjectID </w:t>
      </w:r>
      <w:r w:rsidRPr="002B3434">
        <w:rPr>
          <w:color w:val="808080"/>
        </w:rPr>
        <w:t>=</w:t>
      </w:r>
      <w:r w:rsidRPr="002B3434">
        <w:t xml:space="preserve"> Customer</w:t>
      </w:r>
      <w:r w:rsidRPr="002B3434">
        <w:rPr>
          <w:color w:val="808080"/>
        </w:rPr>
        <w:t>.</w:t>
      </w:r>
      <w:r w:rsidRPr="002B3434">
        <w:t xml:space="preserve">ObjectID </w:t>
      </w:r>
    </w:p>
    <w:p w:rsidR="00112F07" w:rsidRPr="002B3434" w:rsidRDefault="00112F07" w:rsidP="003C61BA">
      <w:pPr>
        <w:pStyle w:val="CodeinList2"/>
        <w:rPr>
          <w:color w:val="FF0000"/>
        </w:rPr>
      </w:pPr>
      <w:r w:rsidRPr="002B3434">
        <w:rPr>
          <w:color w:val="808080"/>
        </w:rPr>
        <w:t>and</w:t>
      </w:r>
      <w:r w:rsidRPr="002B3434">
        <w:t xml:space="preserve"> Customer</w:t>
      </w:r>
      <w:r w:rsidRPr="002B3434">
        <w:rPr>
          <w:color w:val="808080"/>
        </w:rPr>
        <w:t>.</w:t>
      </w:r>
      <w:r w:rsidRPr="002B3434">
        <w:t>ObjectType</w:t>
      </w:r>
      <w:r w:rsidRPr="002B3434">
        <w:tab/>
      </w:r>
      <w:r w:rsidRPr="002B3434">
        <w:rPr>
          <w:color w:val="808080"/>
        </w:rPr>
        <w:t>=</w:t>
      </w:r>
      <w:r w:rsidRPr="002B3434">
        <w:t xml:space="preserve"> </w:t>
      </w:r>
      <w:r w:rsidRPr="002B3434">
        <w:rPr>
          <w:color w:val="FF0000"/>
        </w:rPr>
        <w:t>'Person'</w:t>
      </w:r>
    </w:p>
    <w:p w:rsidR="00112F07" w:rsidRPr="002B3434" w:rsidRDefault="00112F07" w:rsidP="003C61BA">
      <w:pPr>
        <w:pStyle w:val="CodeinList1"/>
      </w:pPr>
      <w:r w:rsidRPr="002B3434">
        <w:rPr>
          <w:color w:val="808080"/>
        </w:rPr>
        <w:t>join</w:t>
      </w:r>
      <w:r w:rsidRPr="002B3434">
        <w:t xml:space="preserve"> RelationshipAttribute </w:t>
      </w:r>
      <w:r w:rsidRPr="002B3434">
        <w:rPr>
          <w:color w:val="0000FF"/>
        </w:rPr>
        <w:t>as</w:t>
      </w:r>
      <w:r w:rsidRPr="002B3434">
        <w:t xml:space="preserve"> SaleBookQtyvalue </w:t>
      </w:r>
    </w:p>
    <w:p w:rsidR="00112F07" w:rsidRPr="002B3434" w:rsidRDefault="00112F07" w:rsidP="003C61BA">
      <w:pPr>
        <w:pStyle w:val="CodeinList2"/>
      </w:pPr>
      <w:r w:rsidRPr="002B3434">
        <w:rPr>
          <w:color w:val="0000FF"/>
        </w:rPr>
        <w:t>on</w:t>
      </w:r>
      <w:r w:rsidRPr="002B3434">
        <w:t xml:space="preserve"> SaleBook</w:t>
      </w:r>
      <w:r w:rsidRPr="002B3434">
        <w:rPr>
          <w:color w:val="808080"/>
        </w:rPr>
        <w:t>.</w:t>
      </w:r>
      <w:r w:rsidRPr="002B3434">
        <w:t xml:space="preserve">RelationshipID </w:t>
      </w:r>
      <w:r w:rsidRPr="002B3434">
        <w:rPr>
          <w:color w:val="808080"/>
        </w:rPr>
        <w:t>=</w:t>
      </w:r>
      <w:r w:rsidRPr="002B3434">
        <w:t xml:space="preserve"> SaleBookQtyvalue</w:t>
      </w:r>
      <w:r w:rsidRPr="002B3434">
        <w:rPr>
          <w:color w:val="808080"/>
        </w:rPr>
        <w:t>.</w:t>
      </w:r>
      <w:r w:rsidRPr="002B3434">
        <w:t>RelationshipID</w:t>
      </w:r>
    </w:p>
    <w:p w:rsidR="00112F07" w:rsidRPr="002B3434" w:rsidRDefault="00112F07" w:rsidP="003C61BA">
      <w:pPr>
        <w:pStyle w:val="CodeinList1"/>
      </w:pPr>
      <w:r w:rsidRPr="002B3434">
        <w:rPr>
          <w:color w:val="808080"/>
        </w:rPr>
        <w:t>join</w:t>
      </w:r>
      <w:r w:rsidRPr="002B3434">
        <w:t xml:space="preserve"> Attribute </w:t>
      </w:r>
      <w:r w:rsidRPr="002B3434">
        <w:rPr>
          <w:color w:val="0000FF"/>
        </w:rPr>
        <w:t>as</w:t>
      </w:r>
      <w:r w:rsidRPr="002B3434">
        <w:t xml:space="preserve"> SaleBookQty </w:t>
      </w:r>
    </w:p>
    <w:p w:rsidR="00112F07" w:rsidRPr="002B3434" w:rsidRDefault="00112F07" w:rsidP="003C61BA">
      <w:pPr>
        <w:pStyle w:val="CodeinList2"/>
      </w:pPr>
      <w:r w:rsidRPr="002B3434">
        <w:rPr>
          <w:color w:val="0000FF"/>
        </w:rPr>
        <w:t>on</w:t>
      </w:r>
      <w:r w:rsidRPr="002B3434">
        <w:t xml:space="preserve"> SaleBookQtyvalue</w:t>
      </w:r>
      <w:r w:rsidRPr="002B3434">
        <w:rPr>
          <w:color w:val="808080"/>
        </w:rPr>
        <w:t>.</w:t>
      </w:r>
      <w:r w:rsidRPr="002B3434">
        <w:t xml:space="preserve">AttributeID </w:t>
      </w:r>
      <w:r w:rsidRPr="002B3434">
        <w:rPr>
          <w:color w:val="808080"/>
        </w:rPr>
        <w:t>=</w:t>
      </w:r>
      <w:r w:rsidRPr="002B3434">
        <w:t xml:space="preserve"> SaleBookQty</w:t>
      </w:r>
      <w:r w:rsidRPr="002B3434">
        <w:rPr>
          <w:color w:val="808080"/>
        </w:rPr>
        <w:t>.</w:t>
      </w:r>
      <w:r w:rsidRPr="002B3434">
        <w:t xml:space="preserve">AttributeID </w:t>
      </w:r>
    </w:p>
    <w:p w:rsidR="00112F07" w:rsidRPr="002B3434" w:rsidRDefault="00112F07" w:rsidP="003C61BA">
      <w:pPr>
        <w:pStyle w:val="CodeinList2"/>
        <w:rPr>
          <w:color w:val="FF0000"/>
        </w:rPr>
      </w:pPr>
      <w:r w:rsidRPr="002B3434">
        <w:rPr>
          <w:color w:val="808080"/>
        </w:rPr>
        <w:t>and</w:t>
      </w:r>
      <w:r w:rsidRPr="002B3434">
        <w:t xml:space="preserve"> SaleBookQty</w:t>
      </w:r>
      <w:r w:rsidRPr="002B3434">
        <w:rPr>
          <w:color w:val="808080"/>
        </w:rPr>
        <w:t>.</w:t>
      </w:r>
      <w:r w:rsidRPr="002B3434">
        <w:t xml:space="preserve">AttributeName </w:t>
      </w:r>
      <w:r w:rsidRPr="002B3434">
        <w:rPr>
          <w:color w:val="808080"/>
        </w:rPr>
        <w:t>=</w:t>
      </w:r>
      <w:r w:rsidRPr="002B3434">
        <w:t xml:space="preserve"> </w:t>
      </w:r>
      <w:r w:rsidRPr="002B3434">
        <w:rPr>
          <w:color w:val="FF0000"/>
        </w:rPr>
        <w:t>'SaleQty'</w:t>
      </w:r>
    </w:p>
    <w:p w:rsidR="00112F07" w:rsidRDefault="00112F07" w:rsidP="003C61BA">
      <w:pPr>
        <w:pStyle w:val="Code"/>
        <w:rPr>
          <w:color w:val="FF0000"/>
        </w:rPr>
      </w:pPr>
      <w:r w:rsidRPr="002B3434">
        <w:rPr>
          <w:color w:val="0000FF"/>
        </w:rPr>
        <w:t>where</w:t>
      </w:r>
      <w:r w:rsidRPr="002B3434">
        <w:t xml:space="preserve"> Sale</w:t>
      </w:r>
      <w:r w:rsidRPr="002B3434">
        <w:rPr>
          <w:color w:val="808080"/>
        </w:rPr>
        <w:t>.</w:t>
      </w:r>
      <w:r w:rsidRPr="002B3434">
        <w:t>ObjectType</w:t>
      </w:r>
      <w:r w:rsidRPr="002B3434">
        <w:tab/>
      </w:r>
      <w:r w:rsidRPr="002B3434">
        <w:rPr>
          <w:color w:val="808080"/>
        </w:rPr>
        <w:t>=</w:t>
      </w:r>
      <w:r w:rsidRPr="002B3434">
        <w:t xml:space="preserve"> </w:t>
      </w:r>
      <w:r w:rsidRPr="002B3434">
        <w:rPr>
          <w:color w:val="FF0000"/>
        </w:rPr>
        <w:t>'Sale'</w:t>
      </w:r>
    </w:p>
    <w:p w:rsidR="003C61BA" w:rsidRDefault="003C61BA" w:rsidP="003C61BA">
      <w:pPr>
        <w:pStyle w:val="TableSpacingAfter"/>
      </w:pPr>
    </w:p>
    <w:p w:rsidR="00112F07" w:rsidRDefault="00112F07" w:rsidP="003C61BA">
      <w:pPr>
        <w:pStyle w:val="Text"/>
      </w:pPr>
      <w:r>
        <w:t>This query is complex and constrained</w:t>
      </w:r>
      <w:r w:rsidR="00224849">
        <w:t>.</w:t>
      </w:r>
      <w:r>
        <w:t xml:space="preserve"> </w:t>
      </w:r>
      <w:r w:rsidR="0083439F">
        <w:t>M</w:t>
      </w:r>
      <w:r>
        <w:t>any companies have failed at applications based on this type of model because of the abstraction of the objects</w:t>
      </w:r>
      <w:r w:rsidR="00B7464C">
        <w:t xml:space="preserve">. </w:t>
      </w:r>
      <w:r>
        <w:t>Although many customer scenarios can be used with this model</w:t>
      </w:r>
      <w:r w:rsidR="007E6018">
        <w:t xml:space="preserve"> because</w:t>
      </w:r>
      <w:r>
        <w:t xml:space="preserve"> it is so extensible, it </w:t>
      </w:r>
      <w:r w:rsidR="007E6018">
        <w:t>is</w:t>
      </w:r>
      <w:r>
        <w:t xml:space="preserve"> </w:t>
      </w:r>
      <w:r w:rsidR="00224849">
        <w:t>almost</w:t>
      </w:r>
      <w:r>
        <w:t xml:space="preserve"> impossible for </w:t>
      </w:r>
      <w:r w:rsidR="007E6018">
        <w:t>customers</w:t>
      </w:r>
      <w:r>
        <w:t xml:space="preserve"> to write queries and reports against it</w:t>
      </w:r>
      <w:r w:rsidR="00B7464C">
        <w:t xml:space="preserve">. </w:t>
      </w:r>
    </w:p>
    <w:p w:rsidR="00112F07" w:rsidRDefault="007E6018" w:rsidP="003C61BA">
      <w:pPr>
        <w:pStyle w:val="Text"/>
      </w:pPr>
      <w:r>
        <w:t>If you kn</w:t>
      </w:r>
      <w:r w:rsidR="00112F07">
        <w:t xml:space="preserve">ow at design time that the application </w:t>
      </w:r>
      <w:r>
        <w:t>is</w:t>
      </w:r>
      <w:r w:rsidR="00112F07">
        <w:t xml:space="preserve"> for a bookseller</w:t>
      </w:r>
      <w:r>
        <w:t>,</w:t>
      </w:r>
      <w:r w:rsidR="00112F07">
        <w:t xml:space="preserve"> the model might look like the following</w:t>
      </w:r>
      <w:r>
        <w:t>. T</w:t>
      </w:r>
      <w:r w:rsidR="00112F07">
        <w:t>he query would be easy to write and understand, and to optimize.</w:t>
      </w:r>
    </w:p>
    <w:p w:rsidR="00112F07" w:rsidRDefault="00316716" w:rsidP="003C61BA">
      <w:pPr>
        <w:pStyle w:val="Figure"/>
      </w:pPr>
      <w:r>
        <w:rPr>
          <w:noProof/>
          <w:lang w:val="en-AU" w:eastAsia="en-AU"/>
        </w:rPr>
        <w:lastRenderedPageBreak/>
        <w:drawing>
          <wp:inline distT="0" distB="0" distL="0" distR="0">
            <wp:extent cx="5489071" cy="324978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l="2075" t="3440" r="2333" b="2457"/>
                    <a:stretch>
                      <a:fillRect/>
                    </a:stretch>
                  </pic:blipFill>
                  <pic:spPr bwMode="auto">
                    <a:xfrm>
                      <a:off x="0" y="0"/>
                      <a:ext cx="5489071" cy="3249780"/>
                    </a:xfrm>
                    <a:prstGeom prst="rect">
                      <a:avLst/>
                    </a:prstGeom>
                    <a:noFill/>
                    <a:ln w="9525">
                      <a:noFill/>
                      <a:miter lim="800000"/>
                      <a:headEnd/>
                      <a:tailEnd/>
                    </a:ln>
                  </pic:spPr>
                </pic:pic>
              </a:graphicData>
            </a:graphic>
          </wp:inline>
        </w:drawing>
      </w:r>
    </w:p>
    <w:p w:rsidR="00112F07" w:rsidRDefault="00112F07" w:rsidP="003C61BA">
      <w:pPr>
        <w:pStyle w:val="Label"/>
      </w:pPr>
      <w:r>
        <w:t xml:space="preserve">Figure </w:t>
      </w:r>
      <w:fldSimple w:instr=" SEQ Figure \* ARABIC ">
        <w:r w:rsidR="00374973">
          <w:rPr>
            <w:noProof/>
          </w:rPr>
          <w:t>3</w:t>
        </w:r>
      </w:fldSimple>
    </w:p>
    <w:p w:rsidR="00112F07" w:rsidRDefault="00112F07" w:rsidP="003C61BA">
      <w:pPr>
        <w:pStyle w:val="Text"/>
      </w:pPr>
      <w:r>
        <w:t>The same query against the above model would like more like this:</w:t>
      </w:r>
    </w:p>
    <w:p w:rsidR="003C61BA" w:rsidRDefault="003C61BA" w:rsidP="003C61BA">
      <w:pPr>
        <w:pStyle w:val="TableSpacingAfter"/>
      </w:pPr>
    </w:p>
    <w:p w:rsidR="00112F07" w:rsidRPr="002B3434" w:rsidRDefault="00112F07" w:rsidP="003C61BA">
      <w:pPr>
        <w:pStyle w:val="Code"/>
      </w:pPr>
      <w:r w:rsidRPr="002B3434">
        <w:t xml:space="preserve">select </w:t>
      </w:r>
    </w:p>
    <w:p w:rsidR="00112F07" w:rsidRPr="002B3434" w:rsidRDefault="00112F07" w:rsidP="003C61BA">
      <w:pPr>
        <w:pStyle w:val="CodeinList1"/>
      </w:pPr>
      <w:r w:rsidRPr="002B3434">
        <w:rPr>
          <w:color w:val="FF00FF"/>
        </w:rPr>
        <w:t>convert</w:t>
      </w:r>
      <w:r w:rsidRPr="002B3434">
        <w:rPr>
          <w:color w:val="808080"/>
        </w:rPr>
        <w:t>(</w:t>
      </w:r>
      <w:r w:rsidRPr="002B3434">
        <w:rPr>
          <w:color w:val="0000FF"/>
        </w:rPr>
        <w:t>varchar</w:t>
      </w:r>
      <w:r w:rsidRPr="002B3434">
        <w:rPr>
          <w:color w:val="808080"/>
        </w:rPr>
        <w:t>,</w:t>
      </w:r>
      <w:r w:rsidRPr="002B3434">
        <w:t xml:space="preserve">  Sale</w:t>
      </w:r>
      <w:r w:rsidRPr="002B3434">
        <w:rPr>
          <w:color w:val="808080"/>
        </w:rPr>
        <w:t>.</w:t>
      </w:r>
      <w:r w:rsidRPr="002B3434">
        <w:t>SaleDate</w:t>
      </w:r>
      <w:r w:rsidRPr="002B3434">
        <w:rPr>
          <w:color w:val="808080"/>
        </w:rPr>
        <w:t>,</w:t>
      </w:r>
      <w:r w:rsidRPr="002B3434">
        <w:t xml:space="preserve"> 101</w:t>
      </w:r>
      <w:r w:rsidRPr="002B3434">
        <w:rPr>
          <w:color w:val="808080"/>
        </w:rPr>
        <w:t>)</w:t>
      </w:r>
      <w:r w:rsidRPr="002B3434">
        <w:t xml:space="preserve"> </w:t>
      </w:r>
      <w:r w:rsidRPr="002B3434">
        <w:rPr>
          <w:color w:val="0000FF"/>
        </w:rPr>
        <w:t>as</w:t>
      </w:r>
      <w:r w:rsidRPr="002B3434">
        <w:t xml:space="preserve"> SaleDate</w:t>
      </w:r>
    </w:p>
    <w:p w:rsidR="00112F07" w:rsidRPr="002B3434" w:rsidRDefault="00112F07" w:rsidP="003C61BA">
      <w:pPr>
        <w:pStyle w:val="CodeinList1"/>
      </w:pPr>
      <w:r w:rsidRPr="002B3434">
        <w:rPr>
          <w:color w:val="808080"/>
        </w:rPr>
        <w:t>,</w:t>
      </w:r>
      <w:r w:rsidRPr="002B3434">
        <w:t>Store</w:t>
      </w:r>
      <w:r w:rsidRPr="002B3434">
        <w:rPr>
          <w:color w:val="808080"/>
        </w:rPr>
        <w:t>.</w:t>
      </w:r>
      <w:r w:rsidRPr="002B3434">
        <w:t>StoreName</w:t>
      </w:r>
    </w:p>
    <w:p w:rsidR="00112F07" w:rsidRPr="002B3434" w:rsidRDefault="00112F07" w:rsidP="003C61BA">
      <w:pPr>
        <w:pStyle w:val="CodeinList1"/>
      </w:pPr>
      <w:r w:rsidRPr="002B3434">
        <w:rPr>
          <w:color w:val="808080"/>
        </w:rPr>
        <w:t>,</w:t>
      </w:r>
      <w:r w:rsidRPr="002B3434">
        <w:t>Book</w:t>
      </w:r>
      <w:r w:rsidRPr="002B3434">
        <w:rPr>
          <w:color w:val="808080"/>
        </w:rPr>
        <w:t>.</w:t>
      </w:r>
      <w:r w:rsidRPr="002B3434">
        <w:t>BookName</w:t>
      </w:r>
    </w:p>
    <w:p w:rsidR="00112F07" w:rsidRPr="002B3434" w:rsidRDefault="00112F07" w:rsidP="003C61BA">
      <w:pPr>
        <w:pStyle w:val="CodeinList1"/>
      </w:pPr>
      <w:r w:rsidRPr="002B3434">
        <w:rPr>
          <w:color w:val="808080"/>
        </w:rPr>
        <w:t>,</w:t>
      </w:r>
      <w:r w:rsidRPr="002B3434">
        <w:t>Author</w:t>
      </w:r>
      <w:r w:rsidRPr="002B3434">
        <w:rPr>
          <w:color w:val="808080"/>
        </w:rPr>
        <w:t>.</w:t>
      </w:r>
      <w:r w:rsidRPr="002B3434">
        <w:t>AuthorName</w:t>
      </w:r>
    </w:p>
    <w:p w:rsidR="00112F07" w:rsidRPr="002B3434" w:rsidRDefault="00112F07" w:rsidP="003C61BA">
      <w:pPr>
        <w:pStyle w:val="CodeinList1"/>
      </w:pPr>
      <w:r w:rsidRPr="002B3434">
        <w:rPr>
          <w:color w:val="808080"/>
        </w:rPr>
        <w:t>,</w:t>
      </w:r>
      <w:r w:rsidRPr="002B3434">
        <w:t>Customer</w:t>
      </w:r>
      <w:r w:rsidRPr="002B3434">
        <w:rPr>
          <w:color w:val="808080"/>
        </w:rPr>
        <w:t>.</w:t>
      </w:r>
      <w:r w:rsidRPr="002B3434">
        <w:t>CustomerName</w:t>
      </w:r>
    </w:p>
    <w:p w:rsidR="00112F07" w:rsidRPr="002B3434" w:rsidRDefault="00112F07" w:rsidP="003C61BA">
      <w:pPr>
        <w:pStyle w:val="CodeinList1"/>
      </w:pPr>
      <w:r w:rsidRPr="002B3434">
        <w:rPr>
          <w:color w:val="808080"/>
        </w:rPr>
        <w:t>,</w:t>
      </w:r>
      <w:r w:rsidRPr="002B3434">
        <w:t>SaleDetail</w:t>
      </w:r>
      <w:r w:rsidRPr="002B3434">
        <w:rPr>
          <w:color w:val="808080"/>
        </w:rPr>
        <w:t>.</w:t>
      </w:r>
      <w:r w:rsidRPr="002B3434">
        <w:t>Qty</w:t>
      </w:r>
    </w:p>
    <w:p w:rsidR="00112F07" w:rsidRPr="002B3434" w:rsidRDefault="00112F07" w:rsidP="003C61BA">
      <w:pPr>
        <w:pStyle w:val="Code"/>
      </w:pPr>
      <w:r w:rsidRPr="002B3434">
        <w:rPr>
          <w:color w:val="0000FF"/>
        </w:rPr>
        <w:t>from</w:t>
      </w:r>
      <w:r w:rsidRPr="002B3434">
        <w:t xml:space="preserve"> Sale </w:t>
      </w:r>
    </w:p>
    <w:p w:rsidR="00112F07" w:rsidRPr="002B3434" w:rsidRDefault="00112F07" w:rsidP="003C61BA">
      <w:pPr>
        <w:pStyle w:val="CodeinList1"/>
      </w:pPr>
      <w:r w:rsidRPr="002B3434">
        <w:rPr>
          <w:color w:val="808080"/>
        </w:rPr>
        <w:t>join</w:t>
      </w:r>
      <w:r w:rsidRPr="002B3434">
        <w:t xml:space="preserve"> Store </w:t>
      </w:r>
    </w:p>
    <w:p w:rsidR="00112F07" w:rsidRPr="002B3434" w:rsidRDefault="00112F07" w:rsidP="003C61BA">
      <w:pPr>
        <w:pStyle w:val="CodeinList2"/>
      </w:pPr>
      <w:bookmarkStart w:id="8" w:name="OLE_LINK1"/>
      <w:bookmarkStart w:id="9" w:name="OLE_LINK2"/>
      <w:r w:rsidRPr="002B3434">
        <w:rPr>
          <w:color w:val="0000FF"/>
        </w:rPr>
        <w:t>on</w:t>
      </w:r>
      <w:r w:rsidRPr="002B3434">
        <w:t xml:space="preserve"> </w:t>
      </w:r>
      <w:bookmarkEnd w:id="8"/>
      <w:bookmarkEnd w:id="9"/>
      <w:r w:rsidRPr="002B3434">
        <w:t>Sale</w:t>
      </w:r>
      <w:r w:rsidRPr="002B3434">
        <w:rPr>
          <w:color w:val="808080"/>
        </w:rPr>
        <w:t>.</w:t>
      </w:r>
      <w:r w:rsidRPr="002B3434">
        <w:t xml:space="preserve">StoreID </w:t>
      </w:r>
      <w:r w:rsidRPr="002B3434">
        <w:rPr>
          <w:color w:val="808080"/>
        </w:rPr>
        <w:t>=</w:t>
      </w:r>
      <w:r w:rsidRPr="002B3434">
        <w:t xml:space="preserve"> Store</w:t>
      </w:r>
      <w:r w:rsidRPr="002B3434">
        <w:rPr>
          <w:color w:val="808080"/>
        </w:rPr>
        <w:t>.</w:t>
      </w:r>
      <w:r w:rsidRPr="002B3434">
        <w:t>StoreID</w:t>
      </w:r>
    </w:p>
    <w:p w:rsidR="00112F07" w:rsidRPr="002B3434" w:rsidRDefault="00112F07" w:rsidP="003C61BA">
      <w:pPr>
        <w:pStyle w:val="CodeinList1"/>
      </w:pPr>
      <w:r w:rsidRPr="002B3434">
        <w:rPr>
          <w:color w:val="808080"/>
        </w:rPr>
        <w:t>join</w:t>
      </w:r>
      <w:r w:rsidRPr="002B3434">
        <w:t xml:space="preserve"> SaleDetail </w:t>
      </w:r>
    </w:p>
    <w:p w:rsidR="00112F07" w:rsidRPr="002B3434" w:rsidRDefault="00112F07" w:rsidP="003C61BA">
      <w:pPr>
        <w:pStyle w:val="CodeinList2"/>
      </w:pPr>
      <w:r w:rsidRPr="002B3434">
        <w:rPr>
          <w:color w:val="0000FF"/>
        </w:rPr>
        <w:t>on</w:t>
      </w:r>
      <w:r w:rsidRPr="002B3434">
        <w:t xml:space="preserve"> Sale</w:t>
      </w:r>
      <w:r w:rsidRPr="002B3434">
        <w:rPr>
          <w:color w:val="808080"/>
        </w:rPr>
        <w:t>.</w:t>
      </w:r>
      <w:r w:rsidRPr="002B3434">
        <w:t xml:space="preserve">SaleID </w:t>
      </w:r>
      <w:r w:rsidRPr="002B3434">
        <w:rPr>
          <w:color w:val="808080"/>
        </w:rPr>
        <w:t>=</w:t>
      </w:r>
      <w:r w:rsidRPr="002B3434">
        <w:t xml:space="preserve">  SaleDetail</w:t>
      </w:r>
      <w:r w:rsidRPr="002B3434">
        <w:rPr>
          <w:color w:val="808080"/>
        </w:rPr>
        <w:t>.</w:t>
      </w:r>
      <w:r w:rsidRPr="002B3434">
        <w:t>SaleID</w:t>
      </w:r>
    </w:p>
    <w:p w:rsidR="00112F07" w:rsidRPr="002B3434" w:rsidRDefault="00112F07" w:rsidP="003C61BA">
      <w:pPr>
        <w:pStyle w:val="CodeinList1"/>
      </w:pPr>
      <w:r w:rsidRPr="002B3434">
        <w:rPr>
          <w:color w:val="808080"/>
        </w:rPr>
        <w:t>join</w:t>
      </w:r>
      <w:r w:rsidRPr="002B3434">
        <w:t xml:space="preserve"> Book </w:t>
      </w:r>
    </w:p>
    <w:p w:rsidR="00112F07" w:rsidRPr="002B3434" w:rsidRDefault="00112F07" w:rsidP="003C61BA">
      <w:pPr>
        <w:pStyle w:val="CodeinList2"/>
      </w:pPr>
      <w:r w:rsidRPr="002B3434">
        <w:rPr>
          <w:color w:val="0000FF"/>
        </w:rPr>
        <w:t>on</w:t>
      </w:r>
      <w:r w:rsidRPr="002B3434">
        <w:t xml:space="preserve"> SaleDetail</w:t>
      </w:r>
      <w:r w:rsidRPr="002B3434">
        <w:rPr>
          <w:color w:val="808080"/>
        </w:rPr>
        <w:t>.</w:t>
      </w:r>
      <w:r w:rsidRPr="002B3434">
        <w:t xml:space="preserve">BookID </w:t>
      </w:r>
      <w:r w:rsidRPr="002B3434">
        <w:rPr>
          <w:color w:val="808080"/>
        </w:rPr>
        <w:t>=</w:t>
      </w:r>
      <w:r w:rsidRPr="002B3434">
        <w:t xml:space="preserve"> Book</w:t>
      </w:r>
      <w:r w:rsidRPr="002B3434">
        <w:rPr>
          <w:color w:val="808080"/>
        </w:rPr>
        <w:t>.</w:t>
      </w:r>
      <w:r w:rsidRPr="002B3434">
        <w:t>BookID</w:t>
      </w:r>
    </w:p>
    <w:p w:rsidR="00112F07" w:rsidRPr="002B3434" w:rsidRDefault="00112F07" w:rsidP="003C61BA">
      <w:pPr>
        <w:pStyle w:val="CodeinList1"/>
      </w:pPr>
      <w:r w:rsidRPr="002B3434">
        <w:rPr>
          <w:color w:val="808080"/>
        </w:rPr>
        <w:t>join</w:t>
      </w:r>
      <w:r w:rsidRPr="002B3434">
        <w:t xml:space="preserve"> Customer </w:t>
      </w:r>
    </w:p>
    <w:p w:rsidR="00112F07" w:rsidRPr="002B3434" w:rsidRDefault="00112F07" w:rsidP="003C61BA">
      <w:pPr>
        <w:pStyle w:val="CodeinList2"/>
      </w:pPr>
      <w:r w:rsidRPr="002B3434">
        <w:rPr>
          <w:color w:val="0000FF"/>
        </w:rPr>
        <w:t>on</w:t>
      </w:r>
      <w:r w:rsidRPr="002B3434">
        <w:t xml:space="preserve"> Sale</w:t>
      </w:r>
      <w:r w:rsidRPr="002B3434">
        <w:rPr>
          <w:color w:val="808080"/>
        </w:rPr>
        <w:t>.</w:t>
      </w:r>
      <w:r w:rsidRPr="002B3434">
        <w:t xml:space="preserve">CustomerID </w:t>
      </w:r>
      <w:r w:rsidRPr="002B3434">
        <w:rPr>
          <w:color w:val="808080"/>
        </w:rPr>
        <w:t>=</w:t>
      </w:r>
      <w:r w:rsidRPr="002B3434">
        <w:t xml:space="preserve"> Customer</w:t>
      </w:r>
      <w:r w:rsidRPr="002B3434">
        <w:rPr>
          <w:color w:val="808080"/>
        </w:rPr>
        <w:t>.</w:t>
      </w:r>
      <w:r w:rsidRPr="002B3434">
        <w:t>CustomerID</w:t>
      </w:r>
    </w:p>
    <w:p w:rsidR="00112F07" w:rsidRPr="002B3434" w:rsidRDefault="00112F07" w:rsidP="003C61BA">
      <w:pPr>
        <w:pStyle w:val="CodeinList1"/>
      </w:pPr>
      <w:r w:rsidRPr="002B3434">
        <w:rPr>
          <w:color w:val="808080"/>
        </w:rPr>
        <w:t>join</w:t>
      </w:r>
      <w:r w:rsidRPr="002B3434">
        <w:t xml:space="preserve"> Author </w:t>
      </w:r>
    </w:p>
    <w:p w:rsidR="00112F07" w:rsidRPr="002B3434" w:rsidRDefault="00112F07" w:rsidP="003C61BA">
      <w:pPr>
        <w:pStyle w:val="CodeinList2"/>
      </w:pPr>
      <w:r w:rsidRPr="002B3434">
        <w:rPr>
          <w:color w:val="0000FF"/>
        </w:rPr>
        <w:t>on</w:t>
      </w:r>
      <w:r w:rsidRPr="002B3434">
        <w:t xml:space="preserve"> Book</w:t>
      </w:r>
      <w:r w:rsidRPr="002B3434">
        <w:rPr>
          <w:color w:val="808080"/>
        </w:rPr>
        <w:t>.</w:t>
      </w:r>
      <w:r w:rsidRPr="002B3434">
        <w:t xml:space="preserve">AuthorID </w:t>
      </w:r>
      <w:r w:rsidRPr="002B3434">
        <w:rPr>
          <w:color w:val="808080"/>
        </w:rPr>
        <w:t>=</w:t>
      </w:r>
      <w:r w:rsidRPr="002B3434">
        <w:t xml:space="preserve"> Author</w:t>
      </w:r>
      <w:r w:rsidRPr="002B3434">
        <w:rPr>
          <w:color w:val="808080"/>
        </w:rPr>
        <w:t>.</w:t>
      </w:r>
      <w:r w:rsidRPr="002B3434">
        <w:t>AuthorID</w:t>
      </w:r>
    </w:p>
    <w:p w:rsidR="00112F07" w:rsidRDefault="00112F07" w:rsidP="003C61BA">
      <w:pPr>
        <w:pStyle w:val="TableSpacingAfter"/>
      </w:pPr>
    </w:p>
    <w:p w:rsidR="00112F07" w:rsidRDefault="00112F07" w:rsidP="003C61BA">
      <w:pPr>
        <w:pStyle w:val="Text"/>
      </w:pPr>
      <w:r>
        <w:lastRenderedPageBreak/>
        <w:t xml:space="preserve">Although this is much easier to understand, it is not extensible </w:t>
      </w:r>
      <w:r w:rsidR="007E6018">
        <w:t>unless</w:t>
      </w:r>
      <w:r>
        <w:t xml:space="preserve"> a customer add</w:t>
      </w:r>
      <w:r w:rsidR="007E6018">
        <w:t>s</w:t>
      </w:r>
      <w:r>
        <w:t xml:space="preserve"> columns and </w:t>
      </w:r>
      <w:r w:rsidR="004D5787">
        <w:t>modifies</w:t>
      </w:r>
      <w:r>
        <w:t xml:space="preserve"> the structure after implementation, which has obvious shortcomings</w:t>
      </w:r>
      <w:r w:rsidR="00B7464C">
        <w:t xml:space="preserve">. </w:t>
      </w:r>
    </w:p>
    <w:p w:rsidR="00112F07" w:rsidRDefault="00112F07" w:rsidP="00FA54A1">
      <w:pPr>
        <w:pStyle w:val="Heading4"/>
      </w:pPr>
      <w:bookmarkStart w:id="10" w:name="_Toc205610625"/>
      <w:bookmarkStart w:id="11" w:name="_Toc205617536"/>
      <w:r>
        <w:t>Supertypes and Subtypes</w:t>
      </w:r>
      <w:bookmarkEnd w:id="10"/>
      <w:bookmarkEnd w:id="11"/>
    </w:p>
    <w:p w:rsidR="00112F07" w:rsidRDefault="00112F07" w:rsidP="003C61BA">
      <w:pPr>
        <w:pStyle w:val="Text"/>
      </w:pPr>
      <w:r>
        <w:t xml:space="preserve">A compromise between the two extremes </w:t>
      </w:r>
      <w:r w:rsidR="007E6018">
        <w:t>exemplified by these models is necessary</w:t>
      </w:r>
      <w:r w:rsidR="00224849">
        <w:t>.</w:t>
      </w:r>
      <w:r>
        <w:t xml:space="preserve"> </w:t>
      </w:r>
      <w:r w:rsidR="0083439F">
        <w:t>T</w:t>
      </w:r>
      <w:r>
        <w:t>hat comprise will differ from customer to customer, depending on the differences in the end systems, the amount of structure that can be predetermined, and the perceived abilities of the customer</w:t>
      </w:r>
      <w:r w:rsidR="00B7464C">
        <w:t xml:space="preserve">. </w:t>
      </w:r>
    </w:p>
    <w:p w:rsidR="00112F07" w:rsidRDefault="00112F07" w:rsidP="003C61BA">
      <w:pPr>
        <w:pStyle w:val="Text"/>
      </w:pPr>
      <w:r>
        <w:t>Supertypes and subtypes are one way to allow for a more understandable data model that can still logically support the object model</w:t>
      </w:r>
      <w:r w:rsidR="00B7464C">
        <w:t xml:space="preserve">. </w:t>
      </w:r>
      <w:r>
        <w:t xml:space="preserve">A </w:t>
      </w:r>
      <w:r w:rsidRPr="00422F87">
        <w:rPr>
          <w:i/>
        </w:rPr>
        <w:t>supertype</w:t>
      </w:r>
      <w:r>
        <w:t xml:space="preserve"> is a construct that allows for keeping all common data in one table while splitting off the </w:t>
      </w:r>
      <w:r w:rsidR="00224849">
        <w:t>data</w:t>
      </w:r>
      <w:r>
        <w:t xml:space="preserve"> that </w:t>
      </w:r>
      <w:r w:rsidR="00224849">
        <w:t>is</w:t>
      </w:r>
      <w:r>
        <w:t xml:space="preserve"> significantly different into subtype tables</w:t>
      </w:r>
      <w:r w:rsidR="00B7464C">
        <w:t xml:space="preserve">. </w:t>
      </w:r>
      <w:r>
        <w:t xml:space="preserve">This </w:t>
      </w:r>
      <w:r w:rsidR="007E6018">
        <w:t xml:space="preserve">enables all of the parts </w:t>
      </w:r>
      <w:r>
        <w:t>to be seen as one logical</w:t>
      </w:r>
      <w:r w:rsidR="007E6018">
        <w:t xml:space="preserve"> </w:t>
      </w:r>
      <w:r w:rsidR="004D5787">
        <w:t>entity</w:t>
      </w:r>
      <w:r>
        <w:t>, and obtuse “object” tables become more understandable.</w:t>
      </w:r>
    </w:p>
    <w:p w:rsidR="00112F07" w:rsidRDefault="00112F07" w:rsidP="003C61BA">
      <w:pPr>
        <w:pStyle w:val="Text"/>
      </w:pPr>
      <w:r>
        <w:t>In the model in Fig</w:t>
      </w:r>
      <w:r w:rsidR="007E6018">
        <w:t>ure </w:t>
      </w:r>
      <w:r>
        <w:t>1</w:t>
      </w:r>
      <w:r w:rsidR="007E6018">
        <w:t>,</w:t>
      </w:r>
      <w:r>
        <w:t xml:space="preserve"> the Object table represents “</w:t>
      </w:r>
      <w:r w:rsidR="007E6018">
        <w:t>nouns,</w:t>
      </w:r>
      <w:r>
        <w:t>”</w:t>
      </w:r>
      <w:r w:rsidR="007E6018">
        <w:t xml:space="preserve"> such as </w:t>
      </w:r>
      <w:r>
        <w:t xml:space="preserve">Authors, Customers, Stores, and Books. </w:t>
      </w:r>
      <w:r w:rsidR="00224849">
        <w:t>In this example, w</w:t>
      </w:r>
      <w:r>
        <w:t xml:space="preserve">e </w:t>
      </w:r>
      <w:r w:rsidR="007E6018">
        <w:t>assume</w:t>
      </w:r>
      <w:r>
        <w:t xml:space="preserve"> that all </w:t>
      </w:r>
      <w:r w:rsidR="007E6018">
        <w:t>final</w:t>
      </w:r>
      <w:r>
        <w:t xml:space="preserve"> customer models will need a customizable application </w:t>
      </w:r>
      <w:r w:rsidR="007E6018">
        <w:t>that</w:t>
      </w:r>
      <w:r>
        <w:t xml:space="preserve"> </w:t>
      </w:r>
      <w:r w:rsidR="007E6018">
        <w:t>handles</w:t>
      </w:r>
      <w:r>
        <w:t xml:space="preserve"> people (Authors and Customers), companies (Stores), and things (Books)</w:t>
      </w:r>
      <w:r w:rsidR="00B7464C">
        <w:t xml:space="preserve">. </w:t>
      </w:r>
      <w:r>
        <w:t xml:space="preserve">Subtyping the Object table to these new tables </w:t>
      </w:r>
      <w:r w:rsidR="007E6018">
        <w:t>removes</w:t>
      </w:r>
      <w:r>
        <w:t xml:space="preserve"> a great deal of the </w:t>
      </w:r>
      <w:r w:rsidR="007E6018">
        <w:t>difficulty in understanding these entities</w:t>
      </w:r>
      <w:r>
        <w:t xml:space="preserve">, but still allows for the flexibility and extensibility that </w:t>
      </w:r>
      <w:r w:rsidR="00224849">
        <w:t>are necessary</w:t>
      </w:r>
      <w:r>
        <w:t xml:space="preserve"> to sell this application to any type of retailer.</w:t>
      </w:r>
    </w:p>
    <w:p w:rsidR="00112F07" w:rsidRDefault="00112F07" w:rsidP="003C61BA">
      <w:pPr>
        <w:pStyle w:val="Text"/>
      </w:pPr>
      <w:r>
        <w:t xml:space="preserve">To </w:t>
      </w:r>
      <w:r w:rsidR="00D339F2">
        <w:t xml:space="preserve">design a </w:t>
      </w:r>
      <w:r>
        <w:t>subtype table</w:t>
      </w:r>
      <w:r w:rsidR="00A53F7B">
        <w:t>,</w:t>
      </w:r>
      <w:r>
        <w:t xml:space="preserve"> we </w:t>
      </w:r>
      <w:r w:rsidR="007E6018">
        <w:t>must</w:t>
      </w:r>
      <w:r>
        <w:t xml:space="preserve"> </w:t>
      </w:r>
      <w:r w:rsidR="00D339F2">
        <w:t xml:space="preserve">first </w:t>
      </w:r>
      <w:r>
        <w:t xml:space="preserve">determine </w:t>
      </w:r>
      <w:r w:rsidR="00D339F2">
        <w:t>which entities are</w:t>
      </w:r>
      <w:r>
        <w:t xml:space="preserve"> in common</w:t>
      </w:r>
      <w:r w:rsidR="00B7464C">
        <w:t xml:space="preserve">. </w:t>
      </w:r>
      <w:r>
        <w:t>At the highest level is the Object table</w:t>
      </w:r>
      <w:r w:rsidR="00B7464C">
        <w:t xml:space="preserve">. </w:t>
      </w:r>
      <w:r>
        <w:t>Supertype tables also require a discriminator column</w:t>
      </w:r>
      <w:r w:rsidR="00D339F2">
        <w:rPr>
          <w:rFonts w:ascii="Times New Roman" w:hAnsi="Times New Roman"/>
        </w:rPr>
        <w:t>─</w:t>
      </w:r>
      <w:r>
        <w:t xml:space="preserve">to split the supertype table rows by </w:t>
      </w:r>
      <w:r w:rsidR="004C7FDF">
        <w:t>object type</w:t>
      </w:r>
      <w:r w:rsidR="00D339F2">
        <w:rPr>
          <w:rFonts w:ascii="Times New Roman" w:hAnsi="Times New Roman"/>
        </w:rPr>
        <w:t>─</w:t>
      </w:r>
      <w:r>
        <w:t>which usually corresponds to the subtype table name</w:t>
      </w:r>
      <w:r w:rsidR="00B7464C">
        <w:t xml:space="preserve">. </w:t>
      </w:r>
      <w:r>
        <w:t>The ObjectType column is a natural discriminator so we leave that in the supertype table.</w:t>
      </w:r>
    </w:p>
    <w:p w:rsidR="00112F07" w:rsidRDefault="004C7FDF" w:rsidP="003C61BA">
      <w:pPr>
        <w:pStyle w:val="Text"/>
      </w:pPr>
      <w:r>
        <w:t>T</w:t>
      </w:r>
      <w:r w:rsidR="00112F07">
        <w:t>he model for th</w:t>
      </w:r>
      <w:r w:rsidR="00224849">
        <w:t>e</w:t>
      </w:r>
      <w:r w:rsidR="00112F07">
        <w:t xml:space="preserve"> supertype and subtype tables might now look like this:</w:t>
      </w:r>
    </w:p>
    <w:p w:rsidR="00112F07" w:rsidRDefault="0083439F" w:rsidP="003C61BA">
      <w:pPr>
        <w:pStyle w:val="Figure"/>
      </w:pPr>
      <w:r>
        <w:object w:dxaOrig="11989" w:dyaOrig="37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137.25pt" o:ole="">
            <v:imagedata r:id="rId21" o:title=""/>
          </v:shape>
          <o:OLEObject Type="Embed" ProgID="Visio.Drawing.11" ShapeID="_x0000_i1025" DrawAspect="Content" ObjectID="_1393239698" r:id="rId22"/>
        </w:object>
      </w:r>
    </w:p>
    <w:p w:rsidR="00112F07" w:rsidRDefault="00112F07" w:rsidP="003C61BA">
      <w:pPr>
        <w:pStyle w:val="Label"/>
      </w:pPr>
      <w:r>
        <w:t xml:space="preserve">Figure </w:t>
      </w:r>
      <w:fldSimple w:instr=" SEQ Figure \* ARABIC ">
        <w:r w:rsidR="00374973">
          <w:rPr>
            <w:noProof/>
          </w:rPr>
          <w:t>4</w:t>
        </w:r>
      </w:fldSimple>
    </w:p>
    <w:p w:rsidR="00112F07" w:rsidRDefault="00112F07" w:rsidP="003C61BA">
      <w:pPr>
        <w:pStyle w:val="Text"/>
      </w:pPr>
      <w:r>
        <w:t xml:space="preserve">Each subtype table has a </w:t>
      </w:r>
      <w:r w:rsidR="004C7FDF">
        <w:t xml:space="preserve">primary key </w:t>
      </w:r>
      <w:r>
        <w:t>that is actually a foreign key reference to the Object table, renamed to something that is easy to understand</w:t>
      </w:r>
      <w:r w:rsidR="00B7464C">
        <w:t xml:space="preserve">. </w:t>
      </w:r>
      <w:r>
        <w:t xml:space="preserve">The CustomObject table </w:t>
      </w:r>
      <w:r w:rsidR="00224849">
        <w:t>enables</w:t>
      </w:r>
      <w:r>
        <w:t xml:space="preserve"> users to add other subtypes as needed</w:t>
      </w:r>
      <w:r w:rsidR="00B7464C">
        <w:t xml:space="preserve">. </w:t>
      </w:r>
      <w:r>
        <w:t>In this scenario, no Author can have the same ID as any other object</w:t>
      </w:r>
      <w:r w:rsidR="00B7464C">
        <w:t xml:space="preserve">. </w:t>
      </w:r>
      <w:r>
        <w:t>This is very important, as some data could take either one – that cannot be modeled as one column without a supertype table</w:t>
      </w:r>
      <w:r w:rsidR="00B7464C">
        <w:t xml:space="preserve">. </w:t>
      </w:r>
      <w:r>
        <w:t xml:space="preserve">For example, in a Sale table, </w:t>
      </w:r>
      <w:r w:rsidR="00D339F2">
        <w:t>the same person</w:t>
      </w:r>
      <w:r>
        <w:t xml:space="preserve"> could be either a Customer or an Author</w:t>
      </w:r>
      <w:r w:rsidR="00B7464C">
        <w:t xml:space="preserve">. </w:t>
      </w:r>
    </w:p>
    <w:p w:rsidR="00112F07" w:rsidRDefault="004C7FDF" w:rsidP="003C61BA">
      <w:pPr>
        <w:pStyle w:val="Text"/>
      </w:pPr>
      <w:r>
        <w:t>I</w:t>
      </w:r>
      <w:r w:rsidR="00112F07">
        <w:t>t becomes clear that Author and Customer are not correctly modeled</w:t>
      </w:r>
      <w:r w:rsidR="00D339F2">
        <w:rPr>
          <w:rFonts w:ascii="Times New Roman" w:hAnsi="Times New Roman"/>
        </w:rPr>
        <w:t>─</w:t>
      </w:r>
      <w:r w:rsidR="00D339F2">
        <w:t>these</w:t>
      </w:r>
      <w:r w:rsidR="00112F07">
        <w:t xml:space="preserve"> are roles, not things</w:t>
      </w:r>
      <w:r w:rsidR="00B7464C">
        <w:t xml:space="preserve">. </w:t>
      </w:r>
      <w:r w:rsidR="00112F07">
        <w:t>The object in this scenario probably should be a Person</w:t>
      </w:r>
      <w:r w:rsidR="00B7464C">
        <w:t xml:space="preserve">. </w:t>
      </w:r>
      <w:r w:rsidR="00112F07">
        <w:t xml:space="preserve">When a PersonID is </w:t>
      </w:r>
      <w:r w:rsidR="00112F07">
        <w:lastRenderedPageBreak/>
        <w:t>in the Sale table</w:t>
      </w:r>
      <w:r w:rsidR="00D339F2">
        <w:t>, the person is</w:t>
      </w:r>
      <w:r w:rsidR="00112F07">
        <w:t xml:space="preserve"> a customer, when </w:t>
      </w:r>
      <w:r w:rsidR="00D339F2">
        <w:t>a person</w:t>
      </w:r>
      <w:r w:rsidR="00112F07">
        <w:t xml:space="preserve"> is in the Book table, </w:t>
      </w:r>
      <w:r w:rsidR="00D339F2">
        <w:t>he or she is</w:t>
      </w:r>
      <w:r w:rsidR="00112F07">
        <w:t xml:space="preserve"> an author. </w:t>
      </w:r>
      <w:r w:rsidR="00D339F2">
        <w:t>In addition,</w:t>
      </w:r>
      <w:r w:rsidR="00112F07">
        <w:t xml:space="preserve"> a sale could be made to a company </w:t>
      </w:r>
      <w:r w:rsidR="00D339F2">
        <w:t xml:space="preserve">in addition to </w:t>
      </w:r>
      <w:r w:rsidR="00112F07">
        <w:t xml:space="preserve">a </w:t>
      </w:r>
      <w:r w:rsidR="00D339F2">
        <w:t>person</w:t>
      </w:r>
      <w:r w:rsidR="00957B20">
        <w:t>.</w:t>
      </w:r>
      <w:r w:rsidR="00112F07">
        <w:t xml:space="preserve"> </w:t>
      </w:r>
      <w:r w:rsidR="0083439F">
        <w:t>T</w:t>
      </w:r>
      <w:r w:rsidR="00112F07">
        <w:t>he optimal way to model this is to have two subtype tables</w:t>
      </w:r>
      <w:r w:rsidR="00D339F2">
        <w:rPr>
          <w:rFonts w:ascii="Times New Roman" w:hAnsi="Times New Roman"/>
        </w:rPr>
        <w:t>─</w:t>
      </w:r>
      <w:r w:rsidR="00112F07">
        <w:t xml:space="preserve">one </w:t>
      </w:r>
      <w:r w:rsidR="00D339F2">
        <w:t>named</w:t>
      </w:r>
      <w:r w:rsidR="00112F07">
        <w:t xml:space="preserve"> Individual and one </w:t>
      </w:r>
      <w:r w:rsidR="00D339F2">
        <w:t>named</w:t>
      </w:r>
      <w:r w:rsidR="00112F07">
        <w:t xml:space="preserve"> Company</w:t>
      </w:r>
      <w:r w:rsidR="00B7464C">
        <w:t xml:space="preserve">. </w:t>
      </w:r>
      <w:r w:rsidR="00112F07">
        <w:t xml:space="preserve">This is a common practice to ensure that </w:t>
      </w:r>
      <w:r w:rsidR="00224849">
        <w:t>this data</w:t>
      </w:r>
      <w:r w:rsidR="00112F07">
        <w:t xml:space="preserve"> can be treated interchangeably when needed and separated when that is required.</w:t>
      </w:r>
    </w:p>
    <w:p w:rsidR="00112F07" w:rsidRDefault="003C61BA" w:rsidP="003C61BA">
      <w:pPr>
        <w:pStyle w:val="Text"/>
      </w:pPr>
      <w:r>
        <w:t>T</w:t>
      </w:r>
      <w:r w:rsidR="00112F07">
        <w:t xml:space="preserve">he new model looks like </w:t>
      </w:r>
      <w:r w:rsidR="004B37A8">
        <w:t>the following</w:t>
      </w:r>
      <w:r w:rsidR="00112F07">
        <w:t>:</w:t>
      </w:r>
    </w:p>
    <w:p w:rsidR="00112F07" w:rsidRDefault="0083439F" w:rsidP="003C61BA">
      <w:pPr>
        <w:pStyle w:val="Figure"/>
      </w:pPr>
      <w:r>
        <w:object w:dxaOrig="10538" w:dyaOrig="3738">
          <v:shape id="_x0000_i1026" type="#_x0000_t75" style="width:461.25pt;height:164.25pt" o:ole="">
            <v:imagedata r:id="rId23" o:title=""/>
          </v:shape>
          <o:OLEObject Type="Embed" ProgID="Visio.Drawing.11" ShapeID="_x0000_i1026" DrawAspect="Content" ObjectID="_1393239699" r:id="rId24"/>
        </w:object>
      </w:r>
    </w:p>
    <w:p w:rsidR="00112F07" w:rsidRDefault="00112F07" w:rsidP="003C61BA">
      <w:pPr>
        <w:pStyle w:val="Label"/>
      </w:pPr>
      <w:r>
        <w:t xml:space="preserve">Figure </w:t>
      </w:r>
      <w:fldSimple w:instr=" SEQ Figure \* ARABIC ">
        <w:r w:rsidR="00374973">
          <w:rPr>
            <w:noProof/>
          </w:rPr>
          <w:t>5</w:t>
        </w:r>
      </w:fldSimple>
    </w:p>
    <w:p w:rsidR="00112F07" w:rsidRDefault="00112F07" w:rsidP="003C61BA">
      <w:pPr>
        <w:pStyle w:val="Text"/>
      </w:pPr>
      <w:r>
        <w:t xml:space="preserve">The Book subtype table may prove to be problematic, as the end user may sell magazines, </w:t>
      </w:r>
      <w:r w:rsidR="00236627">
        <w:t>magnifying glasses, and other</w:t>
      </w:r>
      <w:r>
        <w:t xml:space="preserve"> products in </w:t>
      </w:r>
      <w:r w:rsidR="00236627">
        <w:t>addition to books.</w:t>
      </w:r>
      <w:r>
        <w:t xml:space="preserve"> Changing the table to a more general Product </w:t>
      </w:r>
      <w:r w:rsidR="00236627">
        <w:t xml:space="preserve">name </w:t>
      </w:r>
      <w:r w:rsidR="00224849">
        <w:t>makes</w:t>
      </w:r>
      <w:r>
        <w:t xml:space="preserve"> the model more usable</w:t>
      </w:r>
      <w:r w:rsidR="00B7464C">
        <w:t xml:space="preserve">. </w:t>
      </w:r>
      <w:r>
        <w:t xml:space="preserve">Supertype and subtype tables do not impose performance or scalability constraints on databases, </w:t>
      </w:r>
      <w:r w:rsidR="00224849">
        <w:t>and</w:t>
      </w:r>
      <w:r>
        <w:t xml:space="preserve"> </w:t>
      </w:r>
      <w:r w:rsidR="00224849">
        <w:t>they</w:t>
      </w:r>
      <w:r>
        <w:t xml:space="preserve"> allow flexibility</w:t>
      </w:r>
      <w:r w:rsidR="00B7464C">
        <w:t xml:space="preserve">. </w:t>
      </w:r>
      <w:r>
        <w:t xml:space="preserve">In some cases the Object table </w:t>
      </w:r>
      <w:r w:rsidR="00D339F2">
        <w:t>need</w:t>
      </w:r>
      <w:r>
        <w:t xml:space="preserve"> not even be physically implemented</w:t>
      </w:r>
      <w:r w:rsidR="00B7464C">
        <w:t xml:space="preserve">. </w:t>
      </w:r>
      <w:r>
        <w:t xml:space="preserve">The Object name can be moved into each subtype table, and the </w:t>
      </w:r>
      <w:r w:rsidR="00236627">
        <w:t>primary key</w:t>
      </w:r>
      <w:r>
        <w:t xml:space="preserve">s for each subtype need to be ensured programmatically to be different across all subtypes, aligning to the logical implementation of the Object table. </w:t>
      </w:r>
    </w:p>
    <w:p w:rsidR="00112F07" w:rsidRDefault="00112F07" w:rsidP="00FA54A1">
      <w:pPr>
        <w:pStyle w:val="Heading4"/>
      </w:pPr>
      <w:bookmarkStart w:id="12" w:name="_Toc205610626"/>
      <w:bookmarkStart w:id="13" w:name="_Toc205617537"/>
      <w:r>
        <w:t>Extensible Attributes</w:t>
      </w:r>
      <w:bookmarkEnd w:id="12"/>
      <w:bookmarkEnd w:id="13"/>
    </w:p>
    <w:p w:rsidR="00112F07" w:rsidRDefault="00112F07" w:rsidP="003C61BA">
      <w:pPr>
        <w:pStyle w:val="Text"/>
      </w:pPr>
      <w:r>
        <w:t>In the model, many attributes can be predetermined</w:t>
      </w:r>
      <w:r w:rsidR="00B7464C">
        <w:t xml:space="preserve">. </w:t>
      </w:r>
      <w:r>
        <w:t xml:space="preserve">For example, we can presume </w:t>
      </w:r>
      <w:r w:rsidR="00236627">
        <w:t xml:space="preserve">that </w:t>
      </w:r>
      <w:r>
        <w:t xml:space="preserve">most users will </w:t>
      </w:r>
      <w:r w:rsidR="00236627">
        <w:t>want to store i</w:t>
      </w:r>
      <w:r>
        <w:t>ndividual</w:t>
      </w:r>
      <w:r w:rsidR="00236627">
        <w:t xml:space="preserve"> names and </w:t>
      </w:r>
      <w:r>
        <w:t>e</w:t>
      </w:r>
      <w:r w:rsidR="00236627">
        <w:t>-</w:t>
      </w:r>
      <w:r>
        <w:t>mail</w:t>
      </w:r>
      <w:r w:rsidR="00236627">
        <w:t xml:space="preserve"> address</w:t>
      </w:r>
      <w:r w:rsidR="00957B20">
        <w:t>.</w:t>
      </w:r>
      <w:r>
        <w:t xml:space="preserve"> These can be added as columns. </w:t>
      </w:r>
      <w:r w:rsidR="0083439F">
        <w:t>T</w:t>
      </w:r>
      <w:r>
        <w:t xml:space="preserve">he problem </w:t>
      </w:r>
      <w:r w:rsidR="00236627">
        <w:t xml:space="preserve">now </w:t>
      </w:r>
      <w:r>
        <w:t xml:space="preserve">becomes how </w:t>
      </w:r>
      <w:r w:rsidR="00236627">
        <w:t>users</w:t>
      </w:r>
      <w:r>
        <w:t xml:space="preserve"> </w:t>
      </w:r>
      <w:r w:rsidR="00236627">
        <w:t xml:space="preserve">will </w:t>
      </w:r>
      <w:r>
        <w:t>add their own columns</w:t>
      </w:r>
      <w:r w:rsidR="00B7464C">
        <w:t xml:space="preserve">. </w:t>
      </w:r>
      <w:r>
        <w:t>There are two options</w:t>
      </w:r>
      <w:r w:rsidR="00513D38">
        <w:t xml:space="preserve"> to solve this and</w:t>
      </w:r>
      <w:r>
        <w:t xml:space="preserve"> both </w:t>
      </w:r>
      <w:r w:rsidR="00236627">
        <w:t>have</w:t>
      </w:r>
      <w:r>
        <w:t xml:space="preserve"> usability and scalability </w:t>
      </w:r>
      <w:r w:rsidR="00236627">
        <w:t>compromises</w:t>
      </w:r>
      <w:r>
        <w:t>.</w:t>
      </w:r>
    </w:p>
    <w:p w:rsidR="00112F07" w:rsidRDefault="00236627" w:rsidP="003C61BA">
      <w:pPr>
        <w:pStyle w:val="Text"/>
      </w:pPr>
      <w:r>
        <w:t>One option is to a</w:t>
      </w:r>
      <w:r w:rsidR="00112F07">
        <w:t>dd columns to the schema</w:t>
      </w:r>
      <w:r w:rsidR="00957B20">
        <w:t>.</w:t>
      </w:r>
      <w:r w:rsidR="00112F07">
        <w:t xml:space="preserve"> This carries numerous risks</w:t>
      </w:r>
      <w:r w:rsidR="00513D38">
        <w:t>,</w:t>
      </w:r>
      <w:r>
        <w:t xml:space="preserve"> such as users who</w:t>
      </w:r>
      <w:r w:rsidR="00112F07">
        <w:t xml:space="preserve"> </w:t>
      </w:r>
      <w:r>
        <w:t xml:space="preserve">might </w:t>
      </w:r>
      <w:r w:rsidR="00112F07">
        <w:t>delet</w:t>
      </w:r>
      <w:r>
        <w:t>e</w:t>
      </w:r>
      <w:r w:rsidR="00112F07">
        <w:t xml:space="preserve"> </w:t>
      </w:r>
      <w:r>
        <w:t>necessary</w:t>
      </w:r>
      <w:r w:rsidR="00112F07">
        <w:t xml:space="preserve"> columns</w:t>
      </w:r>
      <w:r>
        <w:t xml:space="preserve"> or</w:t>
      </w:r>
      <w:r w:rsidR="00112F07">
        <w:t xml:space="preserve"> overwrit</w:t>
      </w:r>
      <w:r>
        <w:t>e</w:t>
      </w:r>
      <w:r w:rsidR="00112F07">
        <w:t xml:space="preserve"> columns, </w:t>
      </w:r>
      <w:r>
        <w:t xml:space="preserve">in addition to potential </w:t>
      </w:r>
      <w:r w:rsidR="00112F07">
        <w:t>upgrade issues</w:t>
      </w:r>
      <w:r w:rsidR="00B7464C">
        <w:t xml:space="preserve">. </w:t>
      </w:r>
      <w:r w:rsidR="00112F07">
        <w:t>Adding many columns for every possible option that might be needed ahead of time is also problematic</w:t>
      </w:r>
      <w:r>
        <w:rPr>
          <w:rFonts w:ascii="Times New Roman" w:hAnsi="Times New Roman"/>
        </w:rPr>
        <w:t>─</w:t>
      </w:r>
      <w:r w:rsidR="00112F07">
        <w:t xml:space="preserve">it takes space, </w:t>
      </w:r>
      <w:r>
        <w:t>and</w:t>
      </w:r>
      <w:r w:rsidR="00112F07">
        <w:t xml:space="preserve"> scalability can be severely limited when there are queries that require </w:t>
      </w:r>
      <w:r w:rsidR="00513D38">
        <w:t>many</w:t>
      </w:r>
      <w:r w:rsidR="00112F07">
        <w:t xml:space="preserve"> OR clauses</w:t>
      </w:r>
      <w:r w:rsidR="00957B20">
        <w:t>.</w:t>
      </w:r>
      <w:r w:rsidR="00112F07">
        <w:t xml:space="preserve"> Almost every enterprise application needs some kind of ad hoc query builder screen and programmatically creating a query to run this is often written as a sequence of OR clauses</w:t>
      </w:r>
      <w:r w:rsidR="00B7464C">
        <w:t xml:space="preserve">. </w:t>
      </w:r>
      <w:r w:rsidR="00112F07">
        <w:t>Cost-based optimizers will make a decision at some number of OR clauses to revert from an index seek to an index scan</w:t>
      </w:r>
      <w:r w:rsidR="00B7464C">
        <w:t xml:space="preserve">. </w:t>
      </w:r>
      <w:r w:rsidR="00112F07">
        <w:t xml:space="preserve">Once that threshold is </w:t>
      </w:r>
      <w:r w:rsidR="00A53F7B">
        <w:t>reached</w:t>
      </w:r>
      <w:r>
        <w:t>,</w:t>
      </w:r>
      <w:r w:rsidR="00112F07">
        <w:t xml:space="preserve"> the query becomes long running and can lock large amounts of resources</w:t>
      </w:r>
      <w:r w:rsidR="00B7464C">
        <w:t xml:space="preserve">. </w:t>
      </w:r>
      <w:r w:rsidR="00112F07">
        <w:t xml:space="preserve">This </w:t>
      </w:r>
      <w:r>
        <w:t>must</w:t>
      </w:r>
      <w:r w:rsidR="00112F07">
        <w:t xml:space="preserve"> be avoided to help ensure </w:t>
      </w:r>
      <w:r>
        <w:t>that the application is</w:t>
      </w:r>
      <w:r w:rsidR="00112F07">
        <w:t xml:space="preserve"> enterprise scalable.</w:t>
      </w:r>
    </w:p>
    <w:p w:rsidR="00112F07" w:rsidRDefault="003E001C" w:rsidP="003C61BA">
      <w:pPr>
        <w:pStyle w:val="Text"/>
      </w:pPr>
      <w:r>
        <w:lastRenderedPageBreak/>
        <w:t>One</w:t>
      </w:r>
      <w:r w:rsidR="00112F07">
        <w:t xml:space="preserve"> advantage of adding columns to the schema </w:t>
      </w:r>
      <w:r>
        <w:t>is</w:t>
      </w:r>
      <w:r w:rsidR="00112F07">
        <w:t xml:space="preserve"> that the </w:t>
      </w:r>
      <w:r w:rsidR="00422F87">
        <w:t>data type</w:t>
      </w:r>
      <w:r w:rsidR="00112F07">
        <w:t xml:space="preserve"> is known both by the user and the database engine</w:t>
      </w:r>
      <w:r>
        <w:t>,</w:t>
      </w:r>
      <w:r w:rsidR="00112F07">
        <w:t xml:space="preserve"> allowing the database engine to error on </w:t>
      </w:r>
      <w:r>
        <w:t>invalid</w:t>
      </w:r>
      <w:r w:rsidR="00112F07">
        <w:t xml:space="preserve"> functions</w:t>
      </w:r>
      <w:r w:rsidR="00B7464C">
        <w:t xml:space="preserve">. </w:t>
      </w:r>
      <w:r w:rsidR="00112F07">
        <w:t xml:space="preserve">It is also much easier for end users to create custom reports </w:t>
      </w:r>
      <w:r>
        <w:t>when using this option</w:t>
      </w:r>
      <w:r w:rsidR="00112F07">
        <w:t>.</w:t>
      </w:r>
    </w:p>
    <w:p w:rsidR="00112F07" w:rsidRDefault="00112F07" w:rsidP="003C61BA">
      <w:pPr>
        <w:pStyle w:val="Text"/>
      </w:pPr>
      <w:r>
        <w:t>The second option is to add a property bag table</w:t>
      </w:r>
      <w:r w:rsidR="003E001C">
        <w:t>, which is</w:t>
      </w:r>
      <w:r>
        <w:t xml:space="preserve"> usually modeled as a name/value pair</w:t>
      </w:r>
      <w:r w:rsidR="00B7464C">
        <w:t xml:space="preserve">. </w:t>
      </w:r>
      <w:r>
        <w:t xml:space="preserve">This </w:t>
      </w:r>
      <w:r w:rsidR="003E001C">
        <w:t>enables</w:t>
      </w:r>
      <w:r>
        <w:t xml:space="preserve"> new columns to be added as rows</w:t>
      </w:r>
      <w:r w:rsidR="00513D38">
        <w:t>,</w:t>
      </w:r>
      <w:r>
        <w:t xml:space="preserve"> without changing the schema</w:t>
      </w:r>
      <w:r w:rsidR="003E001C">
        <w:t>.</w:t>
      </w:r>
      <w:r>
        <w:t xml:space="preserve"> </w:t>
      </w:r>
      <w:r w:rsidR="0083439F">
        <w:t>P</w:t>
      </w:r>
      <w:r>
        <w:t>rogrammatically built queries can be built as UNION clauses</w:t>
      </w:r>
      <w:r w:rsidR="00B7464C">
        <w:t xml:space="preserve">. </w:t>
      </w:r>
      <w:r>
        <w:t xml:space="preserve">This is </w:t>
      </w:r>
      <w:r w:rsidR="003E001C">
        <w:t>a highly</w:t>
      </w:r>
      <w:r>
        <w:t xml:space="preserve"> scalable </w:t>
      </w:r>
      <w:r w:rsidR="00513D38">
        <w:t>option</w:t>
      </w:r>
      <w:r>
        <w:t xml:space="preserve"> and index seeks can always be performed. Finding one attribute in a table of a billions rows </w:t>
      </w:r>
      <w:r w:rsidR="003E001C">
        <w:t>requires</w:t>
      </w:r>
      <w:r>
        <w:t xml:space="preserve"> about the same </w:t>
      </w:r>
      <w:r w:rsidR="003E001C">
        <w:t xml:space="preserve">resources </w:t>
      </w:r>
      <w:r>
        <w:t xml:space="preserve">as finding one </w:t>
      </w:r>
      <w:r w:rsidR="00513D38">
        <w:t xml:space="preserve">attribute </w:t>
      </w:r>
      <w:r>
        <w:t>in a table of a thousand rows.</w:t>
      </w:r>
    </w:p>
    <w:p w:rsidR="00112F07" w:rsidRDefault="00112F07" w:rsidP="003C61BA">
      <w:pPr>
        <w:pStyle w:val="Text"/>
      </w:pPr>
      <w:r>
        <w:t xml:space="preserve">However, name/value pairs do not have enough information to make them </w:t>
      </w:r>
      <w:r w:rsidR="003E001C">
        <w:t xml:space="preserve">really </w:t>
      </w:r>
      <w:r>
        <w:t>useful</w:t>
      </w:r>
      <w:r w:rsidR="00B7464C">
        <w:t xml:space="preserve">. </w:t>
      </w:r>
      <w:r>
        <w:t xml:space="preserve">A decision </w:t>
      </w:r>
      <w:r w:rsidR="003E001C">
        <w:t>must</w:t>
      </w:r>
      <w:r>
        <w:t xml:space="preserve"> be made </w:t>
      </w:r>
      <w:r w:rsidR="003E001C">
        <w:t>about</w:t>
      </w:r>
      <w:r>
        <w:t xml:space="preserve"> how to store the value when it could be of any type</w:t>
      </w:r>
      <w:r w:rsidR="00B7464C">
        <w:t xml:space="preserve">. </w:t>
      </w:r>
      <w:r>
        <w:t xml:space="preserve">One option is to store it as a SQLVARIANT, another is to </w:t>
      </w:r>
      <w:r w:rsidR="008C254A">
        <w:t xml:space="preserve">place </w:t>
      </w:r>
      <w:r w:rsidR="006039F0">
        <w:t>values</w:t>
      </w:r>
      <w:r>
        <w:t xml:space="preserve"> in data type tables</w:t>
      </w:r>
      <w:r w:rsidR="008C254A">
        <w:rPr>
          <w:rFonts w:ascii="Times New Roman" w:hAnsi="Times New Roman"/>
        </w:rPr>
        <w:t>─</w:t>
      </w:r>
      <w:r>
        <w:t xml:space="preserve">one name/value pair table for strings, one for floats, </w:t>
      </w:r>
      <w:r w:rsidR="006039F0">
        <w:t>and so on</w:t>
      </w:r>
      <w:r w:rsidR="00957B20">
        <w:t xml:space="preserve">. </w:t>
      </w:r>
      <w:r w:rsidR="006039F0">
        <w:t>In addition</w:t>
      </w:r>
      <w:r>
        <w:t xml:space="preserve">, there </w:t>
      </w:r>
      <w:r w:rsidR="006039F0">
        <w:t>must</w:t>
      </w:r>
      <w:r>
        <w:t xml:space="preserve"> be more metadata </w:t>
      </w:r>
      <w:r w:rsidR="006039F0">
        <w:t>avail</w:t>
      </w:r>
      <w:r>
        <w:t>able to be used</w:t>
      </w:r>
      <w:r w:rsidR="00B7464C">
        <w:t xml:space="preserve">. </w:t>
      </w:r>
      <w:r>
        <w:t>Can you aggregate th</w:t>
      </w:r>
      <w:r w:rsidR="008C254A">
        <w:t>e</w:t>
      </w:r>
      <w:r>
        <w:t xml:space="preserve"> value?  SQLVARIANT has not been shown to cause performance or scalability issues, but it is not as easy and clean to use as a typed table.</w:t>
      </w:r>
    </w:p>
    <w:p w:rsidR="00112F07" w:rsidRDefault="00112F07" w:rsidP="003C61BA">
      <w:pPr>
        <w:pStyle w:val="Text"/>
      </w:pPr>
      <w:r>
        <w:t xml:space="preserve">The biggest issue by far is that all of this data </w:t>
      </w:r>
      <w:r w:rsidR="006B5F0D">
        <w:t>must</w:t>
      </w:r>
      <w:r>
        <w:t xml:space="preserve"> be pivoted </w:t>
      </w:r>
      <w:r w:rsidR="006B5F0D">
        <w:t>so that it can</w:t>
      </w:r>
      <w:r>
        <w:t xml:space="preserve"> be reported against</w:t>
      </w:r>
      <w:r w:rsidR="00B7464C">
        <w:t xml:space="preserve">. </w:t>
      </w:r>
      <w:r>
        <w:t xml:space="preserve">SQL Server Reporting Services (SSRS) is a very popular product because </w:t>
      </w:r>
      <w:r w:rsidR="00AB7055">
        <w:t>you can use it to</w:t>
      </w:r>
      <w:r>
        <w:t xml:space="preserve"> develop an enterprise application </w:t>
      </w:r>
      <w:r w:rsidR="006B5F0D">
        <w:t>without</w:t>
      </w:r>
      <w:r>
        <w:t xml:space="preserve"> build</w:t>
      </w:r>
      <w:r w:rsidR="006B5F0D">
        <w:t>ing</w:t>
      </w:r>
      <w:r>
        <w:t xml:space="preserve"> the reports individually</w:t>
      </w:r>
      <w:r w:rsidR="00957B20">
        <w:t>.</w:t>
      </w:r>
      <w:r>
        <w:t xml:space="preserve"> End users can point SSRS </w:t>
      </w:r>
      <w:r w:rsidR="006B5F0D">
        <w:t>to</w:t>
      </w:r>
      <w:r>
        <w:t xml:space="preserve"> the database schema or </w:t>
      </w:r>
      <w:r w:rsidR="006B5F0D">
        <w:t>to</w:t>
      </w:r>
      <w:r>
        <w:t xml:space="preserve"> a SSRS Report Model and create their own reports</w:t>
      </w:r>
      <w:r w:rsidR="00B7464C">
        <w:t xml:space="preserve">. </w:t>
      </w:r>
      <w:r>
        <w:t>This is clearly a desired feature</w:t>
      </w:r>
      <w:r w:rsidR="00B7464C">
        <w:t xml:space="preserve">. </w:t>
      </w:r>
      <w:r>
        <w:t>Using name/value pairs require</w:t>
      </w:r>
      <w:r w:rsidR="006B5F0D">
        <w:t>s</w:t>
      </w:r>
      <w:r>
        <w:t xml:space="preserve"> some work by the development team to pivot rows into columns, either in data marts or programmatically</w:t>
      </w:r>
      <w:r w:rsidR="00B7464C">
        <w:t xml:space="preserve">. </w:t>
      </w:r>
      <w:r>
        <w:t>SQL Server Analysis Services does know how to pivot these rows into measures but the problem of losing the data type</w:t>
      </w:r>
      <w:r w:rsidR="008C254A">
        <w:t xml:space="preserve"> still remains</w:t>
      </w:r>
      <w:r>
        <w:t>.</w:t>
      </w:r>
    </w:p>
    <w:p w:rsidR="00112F07" w:rsidRDefault="00112F07" w:rsidP="003C61BA">
      <w:pPr>
        <w:pStyle w:val="Text"/>
      </w:pPr>
      <w:r>
        <w:t xml:space="preserve">The best practice is to pick </w:t>
      </w:r>
      <w:r w:rsidR="00AB7055">
        <w:t>a</w:t>
      </w:r>
      <w:r>
        <w:t xml:space="preserve"> mix of the two approaches that work</w:t>
      </w:r>
      <w:r w:rsidR="006B5F0D">
        <w:t>s</w:t>
      </w:r>
      <w:r>
        <w:t xml:space="preserve"> in your application and your implementation environment</w:t>
      </w:r>
      <w:r w:rsidR="00B7464C">
        <w:t xml:space="preserve">. </w:t>
      </w:r>
      <w:r>
        <w:t>Adding custom columns that can be managed by the customer as well as a name/value pair approach for the more obscure attributes seems to works best.</w:t>
      </w:r>
    </w:p>
    <w:p w:rsidR="00112F07" w:rsidRDefault="00112F07" w:rsidP="003C61BA">
      <w:pPr>
        <w:pStyle w:val="Text"/>
      </w:pPr>
      <w:r>
        <w:t>In the model in Fig</w:t>
      </w:r>
      <w:r w:rsidR="006B5F0D">
        <w:t>ure </w:t>
      </w:r>
      <w:r>
        <w:t>6</w:t>
      </w:r>
      <w:r w:rsidR="00AB7055">
        <w:t>,</w:t>
      </w:r>
      <w:r>
        <w:t xml:space="preserve"> the Individual table </w:t>
      </w:r>
      <w:r w:rsidR="006B5F0D">
        <w:t>contains</w:t>
      </w:r>
      <w:r>
        <w:t xml:space="preserve"> known columns, custom columns, and an attribute table that has been subtype</w:t>
      </w:r>
      <w:r w:rsidR="006B5F0D">
        <w:t>d</w:t>
      </w:r>
      <w:r>
        <w:t xml:space="preserve"> from the main attribute table.</w:t>
      </w:r>
    </w:p>
    <w:p w:rsidR="00374973" w:rsidRDefault="00374973" w:rsidP="00374973">
      <w:pPr>
        <w:pStyle w:val="Figure"/>
      </w:pPr>
      <w:r>
        <w:object w:dxaOrig="11508" w:dyaOrig="7995">
          <v:shape id="_x0000_i1027" type="#_x0000_t75" style="width:441.75pt;height:306.75pt" o:ole="">
            <v:imagedata r:id="rId25" o:title=""/>
          </v:shape>
          <o:OLEObject Type="Embed" ProgID="Visio.Drawing.11" ShapeID="_x0000_i1027" DrawAspect="Content" ObjectID="_1393239700" r:id="rId26"/>
        </w:object>
      </w:r>
    </w:p>
    <w:p w:rsidR="00112F07" w:rsidRDefault="00112F07" w:rsidP="00374973">
      <w:pPr>
        <w:pStyle w:val="Label"/>
      </w:pPr>
      <w:r>
        <w:t xml:space="preserve">Figure </w:t>
      </w:r>
      <w:fldSimple w:instr=" SEQ Figure \* ARABIC ">
        <w:r w:rsidR="00374973">
          <w:rPr>
            <w:noProof/>
          </w:rPr>
          <w:t>6</w:t>
        </w:r>
      </w:fldSimple>
    </w:p>
    <w:p w:rsidR="00112F07" w:rsidRDefault="00112F07" w:rsidP="003C61BA">
      <w:pPr>
        <w:pStyle w:val="Text"/>
      </w:pPr>
      <w:r>
        <w:t xml:space="preserve">Limiting the number of possible OR clauses increases scalability, and limiting the number of name/value pairs increases usability. </w:t>
      </w:r>
      <w:r w:rsidR="006B5F0D">
        <w:t>T</w:t>
      </w:r>
      <w:r>
        <w:t xml:space="preserve">he </w:t>
      </w:r>
      <w:r w:rsidR="006B5F0D">
        <w:t>optimal</w:t>
      </w:r>
      <w:r>
        <w:t xml:space="preserve"> mix</w:t>
      </w:r>
      <w:r w:rsidR="006B5F0D">
        <w:t xml:space="preserve"> must be determined for</w:t>
      </w:r>
      <w:r>
        <w:t xml:space="preserve"> Each application</w:t>
      </w:r>
      <w:r w:rsidR="006B5F0D">
        <w:t>.</w:t>
      </w:r>
      <w:r>
        <w:t xml:space="preserve"> </w:t>
      </w:r>
      <w:r w:rsidR="0083439F">
        <w:t>T</w:t>
      </w:r>
      <w:r>
        <w:t>he only way to determine this is to run load tests to determine where the model will fall over</w:t>
      </w:r>
      <w:r w:rsidR="00B7464C">
        <w:t xml:space="preserve">. </w:t>
      </w:r>
      <w:r>
        <w:t xml:space="preserve">You then </w:t>
      </w:r>
      <w:r w:rsidR="006B5F0D">
        <w:t xml:space="preserve">must </w:t>
      </w:r>
      <w:r w:rsidR="008C254A">
        <w:t>fine-tune</w:t>
      </w:r>
      <w:r>
        <w:t xml:space="preserve"> the mix and test again.</w:t>
      </w:r>
    </w:p>
    <w:p w:rsidR="00112F07" w:rsidRDefault="007D25F1" w:rsidP="003C61BA">
      <w:pPr>
        <w:pStyle w:val="Text"/>
      </w:pPr>
      <w:r>
        <w:t>Microsoft</w:t>
      </w:r>
      <w:r w:rsidR="00B7464C" w:rsidRPr="00B7464C">
        <w:rPr>
          <w:rStyle w:val="Trademark"/>
          <w:position w:val="4"/>
        </w:rPr>
        <w:t>®</w:t>
      </w:r>
      <w:r>
        <w:t xml:space="preserve"> </w:t>
      </w:r>
      <w:r w:rsidR="00112F07">
        <w:t>SQL Server</w:t>
      </w:r>
      <w:r w:rsidRPr="00B7464C">
        <w:rPr>
          <w:rStyle w:val="Trademark"/>
          <w:position w:val="4"/>
        </w:rPr>
        <w:t>®</w:t>
      </w:r>
      <w:r w:rsidR="00112F07">
        <w:t xml:space="preserve"> 2008 provides another option</w:t>
      </w:r>
      <w:r w:rsidR="008C254A">
        <w:rPr>
          <w:rFonts w:ascii="Times New Roman" w:hAnsi="Times New Roman"/>
        </w:rPr>
        <w:t>─</w:t>
      </w:r>
      <w:r w:rsidR="00112F07">
        <w:t>sparse column support with column sets and filtered indexes</w:t>
      </w:r>
      <w:r w:rsidR="00B7464C">
        <w:t xml:space="preserve">. </w:t>
      </w:r>
      <w:r w:rsidR="00112F07" w:rsidRPr="0083439F">
        <w:rPr>
          <w:i/>
        </w:rPr>
        <w:t>Sparse columns</w:t>
      </w:r>
      <w:r w:rsidR="00112F07">
        <w:t xml:space="preserve"> were designed specifically for </w:t>
      </w:r>
      <w:r w:rsidR="006B5F0D">
        <w:t xml:space="preserve">the </w:t>
      </w:r>
      <w:r w:rsidR="00112F07">
        <w:t>optimized storage of columns</w:t>
      </w:r>
      <w:r w:rsidR="006B5F0D">
        <w:t xml:space="preserve"> that </w:t>
      </w:r>
      <w:r w:rsidR="00112F07">
        <w:t xml:space="preserve">often </w:t>
      </w:r>
      <w:r w:rsidR="006B5F0D">
        <w:t xml:space="preserve">contain </w:t>
      </w:r>
      <w:r w:rsidR="00112F07">
        <w:t xml:space="preserve">null </w:t>
      </w:r>
      <w:r w:rsidR="006B5F0D">
        <w:t xml:space="preserve">values. </w:t>
      </w:r>
      <w:r w:rsidR="0083439F" w:rsidRPr="0083439F">
        <w:rPr>
          <w:i/>
        </w:rPr>
        <w:t>C</w:t>
      </w:r>
      <w:r w:rsidR="00112F07" w:rsidRPr="0083439F">
        <w:rPr>
          <w:i/>
        </w:rPr>
        <w:t>olumn sets</w:t>
      </w:r>
      <w:r w:rsidR="00112F07">
        <w:t xml:space="preserve"> </w:t>
      </w:r>
      <w:r w:rsidR="006B5F0D">
        <w:t>enable</w:t>
      </w:r>
      <w:r w:rsidR="00112F07">
        <w:t xml:space="preserve"> these columns to be retrieved as </w:t>
      </w:r>
      <w:r w:rsidR="006B5F0D">
        <w:t>a single</w:t>
      </w:r>
      <w:r w:rsidR="00112F07">
        <w:t xml:space="preserve"> xml document</w:t>
      </w:r>
      <w:r w:rsidR="00B7464C">
        <w:t xml:space="preserve">. </w:t>
      </w:r>
      <w:r w:rsidR="00112F07">
        <w:t>Filtered indexes provide the ability to create an index on a subset of data</w:t>
      </w:r>
      <w:r w:rsidR="006B5F0D">
        <w:t>;</w:t>
      </w:r>
      <w:r w:rsidR="00112F07">
        <w:t xml:space="preserve"> in this scenario </w:t>
      </w:r>
      <w:r w:rsidR="006B5F0D">
        <w:t xml:space="preserve">that would be </w:t>
      </w:r>
      <w:r w:rsidR="00112F07">
        <w:t>only the data with actual values</w:t>
      </w:r>
      <w:r w:rsidR="00B7464C">
        <w:t xml:space="preserve">. </w:t>
      </w:r>
      <w:r w:rsidR="00112F07">
        <w:t xml:space="preserve">Filtered indexes improve performance and could </w:t>
      </w:r>
      <w:r w:rsidR="006B5F0D">
        <w:t>conceivably</w:t>
      </w:r>
      <w:r w:rsidR="00112F07">
        <w:t xml:space="preserve"> be created on every customer or extended column, helping to alleviate table scans on query builder queries.</w:t>
      </w:r>
    </w:p>
    <w:p w:rsidR="00112F07" w:rsidRDefault="00112F07" w:rsidP="00FA54A1">
      <w:pPr>
        <w:pStyle w:val="Heading4"/>
      </w:pPr>
      <w:bookmarkStart w:id="14" w:name="_Toc205610627"/>
      <w:bookmarkStart w:id="15" w:name="_Toc205617538"/>
      <w:r>
        <w:t>Normalize, Normalize, Normalize</w:t>
      </w:r>
      <w:bookmarkEnd w:id="14"/>
      <w:bookmarkEnd w:id="15"/>
    </w:p>
    <w:p w:rsidR="00112F07" w:rsidRDefault="00112F07" w:rsidP="003C61BA">
      <w:pPr>
        <w:pStyle w:val="Text"/>
      </w:pPr>
      <w:r>
        <w:t>A common question in database modeling is when and where to denormalize</w:t>
      </w:r>
      <w:r w:rsidR="00B7464C">
        <w:t xml:space="preserve">. </w:t>
      </w:r>
      <w:r>
        <w:t xml:space="preserve">The current answer for semantic models is to normalize as much as possible unless there is a proven and tested reason not to. There are some common areas where we know we </w:t>
      </w:r>
      <w:r w:rsidR="008C254A">
        <w:t>probably</w:t>
      </w:r>
      <w:r>
        <w:t xml:space="preserve"> need to denormalize</w:t>
      </w:r>
      <w:r w:rsidR="00B7464C">
        <w:t xml:space="preserve">. </w:t>
      </w:r>
      <w:r>
        <w:t>One example is folder hierarchies</w:t>
      </w:r>
      <w:r w:rsidR="00B7464C">
        <w:t xml:space="preserve">. </w:t>
      </w:r>
      <w:r>
        <w:t>A table containing folder hierarchies might look like the following:</w:t>
      </w:r>
    </w:p>
    <w:p w:rsidR="00112F07" w:rsidRDefault="00112F07" w:rsidP="003C61BA">
      <w:pPr>
        <w:pStyle w:val="Figure"/>
      </w:pPr>
      <w:r>
        <w:object w:dxaOrig="2142" w:dyaOrig="2171">
          <v:shape id="_x0000_i1028" type="#_x0000_t75" style="width:88.5pt;height:89.25pt" o:ole="">
            <v:imagedata r:id="rId27" o:title=""/>
          </v:shape>
          <o:OLEObject Type="Embed" ProgID="Visio.Drawing.11" ShapeID="_x0000_i1028" DrawAspect="Content" ObjectID="_1393239701" r:id="rId28"/>
        </w:object>
      </w:r>
    </w:p>
    <w:p w:rsidR="00112F07" w:rsidRDefault="00112F07" w:rsidP="003C61BA">
      <w:pPr>
        <w:pStyle w:val="Label"/>
      </w:pPr>
      <w:r>
        <w:t xml:space="preserve">Figure </w:t>
      </w:r>
      <w:fldSimple w:instr=" SEQ Figure \* ARABIC ">
        <w:r w:rsidR="00374973">
          <w:rPr>
            <w:noProof/>
          </w:rPr>
          <w:t>7</w:t>
        </w:r>
      </w:fldSimple>
    </w:p>
    <w:p w:rsidR="00112F07" w:rsidRDefault="00112F07" w:rsidP="003C61BA">
      <w:pPr>
        <w:pStyle w:val="Text"/>
      </w:pPr>
      <w:r>
        <w:t>This model is the most efficient for space and the data will always be consistent</w:t>
      </w:r>
      <w:r w:rsidR="00B7464C">
        <w:t xml:space="preserve">. </w:t>
      </w:r>
      <w:r>
        <w:t xml:space="preserve">However, to retrieve the full path of a folder requires writing a common table expression to iterate through the hierarchy, which can </w:t>
      </w:r>
      <w:r w:rsidR="006B5F0D">
        <w:t xml:space="preserve">significantly </w:t>
      </w:r>
      <w:r>
        <w:t>impact scalability</w:t>
      </w:r>
      <w:r w:rsidR="00957B20">
        <w:t>.</w:t>
      </w:r>
      <w:r>
        <w:t xml:space="preserve"> In this scenario, if folder locations do not often change, it is a useful denormalization to add a column with the materialized path</w:t>
      </w:r>
      <w:r w:rsidR="006B5F0D">
        <w:t>,</w:t>
      </w:r>
      <w:r>
        <w:t xml:space="preserve"> which </w:t>
      </w:r>
      <w:r w:rsidR="00240E65">
        <w:t>can</w:t>
      </w:r>
      <w:r>
        <w:t xml:space="preserve"> then be retrieved with one seek operation</w:t>
      </w:r>
      <w:r w:rsidR="00B7464C">
        <w:t xml:space="preserve">. </w:t>
      </w:r>
    </w:p>
    <w:p w:rsidR="00112F07" w:rsidRDefault="00112F07" w:rsidP="003C61BA">
      <w:pPr>
        <w:pStyle w:val="Text"/>
      </w:pPr>
      <w:r>
        <w:t xml:space="preserve">SQL Server 2008 provides new functionality for this in </w:t>
      </w:r>
      <w:r w:rsidR="006B5F0D">
        <w:t>the</w:t>
      </w:r>
      <w:r>
        <w:t xml:space="preserve"> </w:t>
      </w:r>
      <w:r w:rsidRPr="00422F87">
        <w:rPr>
          <w:b/>
        </w:rPr>
        <w:t>hierarchyid</w:t>
      </w:r>
      <w:r>
        <w:t xml:space="preserve"> data type</w:t>
      </w:r>
      <w:r w:rsidR="006B5F0D">
        <w:t>,</w:t>
      </w:r>
      <w:r>
        <w:t xml:space="preserve"> which can be used to represent this tree in an extremely compact manner, and can be sorted.</w:t>
      </w:r>
    </w:p>
    <w:p w:rsidR="00112F07" w:rsidRDefault="006B5F0D" w:rsidP="003C61BA">
      <w:pPr>
        <w:pStyle w:val="Text"/>
      </w:pPr>
      <w:r>
        <w:t xml:space="preserve">The </w:t>
      </w:r>
      <w:r w:rsidR="00112F07">
        <w:t xml:space="preserve">SQL Server engine </w:t>
      </w:r>
      <w:r>
        <w:t xml:space="preserve">was </w:t>
      </w:r>
      <w:r w:rsidR="00112F07">
        <w:t xml:space="preserve">completely </w:t>
      </w:r>
      <w:r>
        <w:t>re</w:t>
      </w:r>
      <w:r w:rsidR="00112F07">
        <w:t>-architect</w:t>
      </w:r>
      <w:r>
        <w:t>ed</w:t>
      </w:r>
      <w:r w:rsidR="00112F07">
        <w:t xml:space="preserve"> </w:t>
      </w:r>
      <w:r>
        <w:t>in</w:t>
      </w:r>
      <w:r w:rsidR="00112F07">
        <w:t xml:space="preserve"> version 7.0, away from the original shared Microsoft/Sybase code</w:t>
      </w:r>
      <w:r w:rsidR="00B7464C">
        <w:t xml:space="preserve">. </w:t>
      </w:r>
      <w:r w:rsidR="00112F07">
        <w:t xml:space="preserve">This </w:t>
      </w:r>
      <w:r w:rsidR="00A276C8">
        <w:t>meant</w:t>
      </w:r>
      <w:r w:rsidR="00112F07">
        <w:t xml:space="preserve"> SQL Server </w:t>
      </w:r>
      <w:r w:rsidR="00A276C8">
        <w:t>could</w:t>
      </w:r>
      <w:r w:rsidR="00112F07">
        <w:t xml:space="preserve"> design around a </w:t>
      </w:r>
      <w:r w:rsidR="008C254A">
        <w:t xml:space="preserve">more </w:t>
      </w:r>
      <w:r w:rsidR="00112F07">
        <w:t>pure</w:t>
      </w:r>
      <w:r w:rsidR="008C254A">
        <w:t>ly</w:t>
      </w:r>
      <w:r w:rsidR="00112F07">
        <w:t xml:space="preserve"> relational model, setting the foundation for applications that could scale and perform out of the box if the database model also follow</w:t>
      </w:r>
      <w:r w:rsidR="00A276C8">
        <w:t>s</w:t>
      </w:r>
      <w:r w:rsidR="00112F07">
        <w:t xml:space="preserve"> the relational model</w:t>
      </w:r>
      <w:r w:rsidR="00957B20">
        <w:t>.</w:t>
      </w:r>
      <w:r w:rsidR="00112F07">
        <w:t xml:space="preserve"> This is a huge advantage</w:t>
      </w:r>
      <w:r w:rsidR="00B7464C">
        <w:t xml:space="preserve">. </w:t>
      </w:r>
      <w:r w:rsidR="00112F07">
        <w:t>All of the metadata for a model</w:t>
      </w:r>
      <w:r w:rsidR="00A276C8">
        <w:rPr>
          <w:rFonts w:ascii="Times New Roman" w:hAnsi="Times New Roman"/>
        </w:rPr>
        <w:t>─</w:t>
      </w:r>
      <w:r w:rsidR="00112F07">
        <w:t xml:space="preserve">the primary keys, foreign keys, nullability, check constraints, </w:t>
      </w:r>
      <w:r w:rsidR="00A276C8">
        <w:t>and so on</w:t>
      </w:r>
      <w:r w:rsidR="00A276C8">
        <w:rPr>
          <w:rFonts w:ascii="Times New Roman" w:hAnsi="Times New Roman"/>
        </w:rPr>
        <w:t>─</w:t>
      </w:r>
      <w:r w:rsidR="00112F07">
        <w:t>are used by the optimizer to find an optimal execution plan</w:t>
      </w:r>
      <w:r w:rsidR="00B7464C">
        <w:t xml:space="preserve">. </w:t>
      </w:r>
    </w:p>
    <w:p w:rsidR="00112F07" w:rsidRDefault="00112F07" w:rsidP="003C61BA">
      <w:pPr>
        <w:pStyle w:val="Text"/>
      </w:pPr>
      <w:r>
        <w:t>The best practice is to design at least a third normal form semantic model and materialize that in the database with all of the corresponding constraints</w:t>
      </w:r>
      <w:r w:rsidR="00B7464C">
        <w:t xml:space="preserve">. </w:t>
      </w:r>
      <w:r>
        <w:t xml:space="preserve">This is especially critical for semantic models </w:t>
      </w:r>
      <w:r w:rsidR="008C254A">
        <w:t>because</w:t>
      </w:r>
      <w:r>
        <w:t xml:space="preserve"> there tends to be a lot of self-referencing </w:t>
      </w:r>
      <w:r w:rsidR="00A276C8">
        <w:t xml:space="preserve">in these </w:t>
      </w:r>
      <w:r>
        <w:t xml:space="preserve">and the impact of having no relational information will be felt in scalability much more than </w:t>
      </w:r>
      <w:r w:rsidR="00A276C8">
        <w:t>in</w:t>
      </w:r>
      <w:r>
        <w:t xml:space="preserve"> other types of models.</w:t>
      </w:r>
    </w:p>
    <w:p w:rsidR="00112F07" w:rsidRDefault="00112F07" w:rsidP="00FA54A1">
      <w:pPr>
        <w:pStyle w:val="Heading4"/>
      </w:pPr>
      <w:bookmarkStart w:id="16" w:name="_Toc205610628"/>
      <w:bookmarkStart w:id="17" w:name="_Toc205617539"/>
      <w:r>
        <w:t>Nullability</w:t>
      </w:r>
      <w:bookmarkEnd w:id="16"/>
      <w:bookmarkEnd w:id="17"/>
    </w:p>
    <w:p w:rsidR="00112F07" w:rsidRDefault="00112F07" w:rsidP="003C61BA">
      <w:pPr>
        <w:pStyle w:val="Text"/>
      </w:pPr>
      <w:r>
        <w:t xml:space="preserve">Nullable columns and relationships can limit scalability as there are </w:t>
      </w:r>
      <w:r w:rsidR="00C47EE7">
        <w:t>many</w:t>
      </w:r>
      <w:r>
        <w:t xml:space="preserve"> options for the optimizer to consider</w:t>
      </w:r>
      <w:r w:rsidR="00B7464C">
        <w:t xml:space="preserve">. </w:t>
      </w:r>
      <w:r>
        <w:t xml:space="preserve">If a foreign key relationship is nullable, </w:t>
      </w:r>
      <w:r w:rsidR="00422F87">
        <w:t>programmatically built</w:t>
      </w:r>
      <w:r>
        <w:t xml:space="preserve"> queries </w:t>
      </w:r>
      <w:r w:rsidR="00A276C8">
        <w:t>must</w:t>
      </w:r>
      <w:r>
        <w:t xml:space="preserve"> use outer joins to ensure </w:t>
      </w:r>
      <w:r w:rsidR="00A276C8">
        <w:t xml:space="preserve">that </w:t>
      </w:r>
      <w:r>
        <w:t>all parts of the data are presented</w:t>
      </w:r>
      <w:r w:rsidR="00B7464C">
        <w:t xml:space="preserve">. </w:t>
      </w:r>
      <w:r>
        <w:t>Forcing all foreign key relationships to be non-nullable and creating a foreign key constraint on them gives the optimizer information that allows it to optimize th</w:t>
      </w:r>
      <w:r w:rsidR="00C47EE7">
        <w:t>e</w:t>
      </w:r>
      <w:r>
        <w:t xml:space="preserve"> query and outer joins are </w:t>
      </w:r>
      <w:r w:rsidR="00C47EE7">
        <w:t xml:space="preserve">usually </w:t>
      </w:r>
      <w:r>
        <w:t>not needed</w:t>
      </w:r>
      <w:r w:rsidR="00B7464C">
        <w:t xml:space="preserve">. </w:t>
      </w:r>
      <w:r>
        <w:t>The optimizer can even eliminate parts of a query</w:t>
      </w:r>
      <w:r w:rsidR="00B7464C">
        <w:t xml:space="preserve">. </w:t>
      </w:r>
    </w:p>
    <w:p w:rsidR="00112F07" w:rsidRDefault="00112F07" w:rsidP="003C61BA">
      <w:pPr>
        <w:pStyle w:val="Text"/>
      </w:pPr>
      <w:r>
        <w:t>For example, take the following model:</w:t>
      </w:r>
    </w:p>
    <w:p w:rsidR="00112F07" w:rsidRDefault="00112F07" w:rsidP="003C61BA">
      <w:pPr>
        <w:pStyle w:val="Figure"/>
      </w:pPr>
      <w:r>
        <w:rPr>
          <w:noProof/>
          <w:lang w:val="en-AU" w:eastAsia="en-AU"/>
        </w:rPr>
        <w:lastRenderedPageBreak/>
        <w:drawing>
          <wp:inline distT="0" distB="0" distL="0" distR="0">
            <wp:extent cx="2762636" cy="188621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2762636" cy="1886213"/>
                    </a:xfrm>
                    <a:prstGeom prst="rect">
                      <a:avLst/>
                    </a:prstGeom>
                    <a:noFill/>
                    <a:ln w="9525">
                      <a:noFill/>
                      <a:miter lim="800000"/>
                      <a:headEnd/>
                      <a:tailEnd/>
                    </a:ln>
                  </pic:spPr>
                </pic:pic>
              </a:graphicData>
            </a:graphic>
          </wp:inline>
        </w:drawing>
      </w:r>
    </w:p>
    <w:p w:rsidR="00112F07" w:rsidRDefault="00112F07" w:rsidP="003C61BA">
      <w:pPr>
        <w:pStyle w:val="Label"/>
      </w:pPr>
      <w:r>
        <w:t xml:space="preserve">Figure </w:t>
      </w:r>
      <w:fldSimple w:instr=" SEQ Figure \* ARABIC ">
        <w:r w:rsidR="00374973">
          <w:rPr>
            <w:noProof/>
          </w:rPr>
          <w:t>8</w:t>
        </w:r>
      </w:fldSimple>
    </w:p>
    <w:p w:rsidR="00112F07" w:rsidRDefault="00112F07" w:rsidP="003C61BA">
      <w:pPr>
        <w:pStyle w:val="Text"/>
      </w:pPr>
      <w:r>
        <w:t>In this model, the relationship between the SalesOrderHeader table and the SalesPerson table is not nullable and there is a foreign key relationship defined</w:t>
      </w:r>
      <w:r w:rsidR="00B7464C">
        <w:t xml:space="preserve">. </w:t>
      </w:r>
      <w:r>
        <w:t>There is  also an index on OrderDate to support the query predicate</w:t>
      </w:r>
      <w:r w:rsidR="00B7464C">
        <w:t xml:space="preserve">. </w:t>
      </w:r>
      <w:r>
        <w:t xml:space="preserve">It is common for a </w:t>
      </w:r>
      <w:r w:rsidR="00422F87">
        <w:t>programmatically built</w:t>
      </w:r>
      <w:r>
        <w:t xml:space="preserve"> query from a query builder application to write queries in a standard form, including columns that are on the application search form. a query against two tables that actually </w:t>
      </w:r>
      <w:r w:rsidR="00A276C8">
        <w:t>returns</w:t>
      </w:r>
      <w:r>
        <w:t xml:space="preserve"> only columns from one of the tables is not uncommon</w:t>
      </w:r>
      <w:r w:rsidR="00B7464C">
        <w:t xml:space="preserve">. </w:t>
      </w:r>
    </w:p>
    <w:p w:rsidR="00112F07" w:rsidRDefault="00112F07" w:rsidP="003C61BA">
      <w:pPr>
        <w:pStyle w:val="Text"/>
      </w:pPr>
      <w:r>
        <w:t>Th</w:t>
      </w:r>
      <w:r w:rsidR="00A276C8">
        <w:t>is</w:t>
      </w:r>
      <w:r>
        <w:t xml:space="preserve"> query and its execution plan would look like this:</w:t>
      </w:r>
    </w:p>
    <w:p w:rsidR="008D738B" w:rsidRDefault="008D738B" w:rsidP="003C61BA">
      <w:pPr>
        <w:pStyle w:val="TableSpacingAfter"/>
      </w:pPr>
    </w:p>
    <w:p w:rsidR="00112F07" w:rsidRPr="00197B4A" w:rsidRDefault="00112F07" w:rsidP="003C61BA">
      <w:pPr>
        <w:pStyle w:val="Code"/>
      </w:pPr>
      <w:r w:rsidRPr="00197B4A">
        <w:rPr>
          <w:color w:val="0000FF"/>
        </w:rPr>
        <w:t>select</w:t>
      </w:r>
      <w:r w:rsidRPr="00197B4A">
        <w:t xml:space="preserve"> SalesOrderHeader</w:t>
      </w:r>
      <w:r w:rsidRPr="00197B4A">
        <w:rPr>
          <w:color w:val="808080"/>
        </w:rPr>
        <w:t>.</w:t>
      </w:r>
      <w:r w:rsidRPr="00197B4A">
        <w:t>OrderDate</w:t>
      </w:r>
    </w:p>
    <w:p w:rsidR="00112F07" w:rsidRPr="00197B4A" w:rsidRDefault="00112F07" w:rsidP="003C61BA">
      <w:pPr>
        <w:pStyle w:val="Code"/>
      </w:pPr>
      <w:r w:rsidRPr="00197B4A">
        <w:rPr>
          <w:color w:val="0000FF"/>
        </w:rPr>
        <w:t>from</w:t>
      </w:r>
      <w:r w:rsidRPr="00197B4A">
        <w:t xml:space="preserve"> SalesOrderHeader </w:t>
      </w:r>
    </w:p>
    <w:p w:rsidR="00112F07" w:rsidRPr="00197B4A" w:rsidRDefault="00112F07" w:rsidP="003C61BA">
      <w:pPr>
        <w:pStyle w:val="Code"/>
      </w:pPr>
      <w:r w:rsidRPr="00197B4A">
        <w:rPr>
          <w:color w:val="808080"/>
        </w:rPr>
        <w:t>join</w:t>
      </w:r>
      <w:r w:rsidRPr="00197B4A">
        <w:t xml:space="preserve"> SalesPerson</w:t>
      </w:r>
    </w:p>
    <w:p w:rsidR="00112F07" w:rsidRPr="00197B4A" w:rsidRDefault="00112F07" w:rsidP="003C61BA">
      <w:pPr>
        <w:pStyle w:val="Code"/>
      </w:pPr>
      <w:r w:rsidRPr="00197B4A">
        <w:rPr>
          <w:color w:val="0000FF"/>
        </w:rPr>
        <w:t>on</w:t>
      </w:r>
      <w:r w:rsidRPr="00197B4A">
        <w:t xml:space="preserve"> SalesOrderHeader</w:t>
      </w:r>
      <w:r w:rsidRPr="00197B4A">
        <w:rPr>
          <w:color w:val="808080"/>
        </w:rPr>
        <w:t>.</w:t>
      </w:r>
      <w:r w:rsidRPr="00197B4A">
        <w:t xml:space="preserve">SalesPersonID </w:t>
      </w:r>
      <w:r w:rsidRPr="00197B4A">
        <w:rPr>
          <w:color w:val="808080"/>
        </w:rPr>
        <w:t>=</w:t>
      </w:r>
      <w:r w:rsidRPr="00197B4A">
        <w:t xml:space="preserve"> SalesPerson</w:t>
      </w:r>
      <w:r w:rsidRPr="00197B4A">
        <w:rPr>
          <w:color w:val="808080"/>
        </w:rPr>
        <w:t>.</w:t>
      </w:r>
      <w:r w:rsidRPr="00197B4A">
        <w:t>SalesPersonID</w:t>
      </w:r>
    </w:p>
    <w:p w:rsidR="00112F07" w:rsidRDefault="00112F07" w:rsidP="003C61BA">
      <w:pPr>
        <w:pStyle w:val="Code"/>
        <w:rPr>
          <w:color w:val="FF0000"/>
        </w:rPr>
      </w:pPr>
      <w:r w:rsidRPr="00197B4A">
        <w:rPr>
          <w:color w:val="0000FF"/>
        </w:rPr>
        <w:t>where</w:t>
      </w:r>
      <w:r w:rsidRPr="00197B4A">
        <w:t xml:space="preserve"> SalesOrderHeader</w:t>
      </w:r>
      <w:r w:rsidRPr="00197B4A">
        <w:rPr>
          <w:color w:val="808080"/>
        </w:rPr>
        <w:t>.</w:t>
      </w:r>
      <w:r w:rsidRPr="00197B4A">
        <w:t xml:space="preserve">OrderDate </w:t>
      </w:r>
      <w:r w:rsidRPr="00197B4A">
        <w:rPr>
          <w:color w:val="808080"/>
        </w:rPr>
        <w:t>between</w:t>
      </w:r>
      <w:r w:rsidRPr="00197B4A">
        <w:t xml:space="preserve"> </w:t>
      </w:r>
      <w:r w:rsidRPr="00197B4A">
        <w:rPr>
          <w:color w:val="FF0000"/>
        </w:rPr>
        <w:t>'01/01/2004'</w:t>
      </w:r>
      <w:r w:rsidRPr="00197B4A">
        <w:t xml:space="preserve"> </w:t>
      </w:r>
      <w:r w:rsidRPr="00197B4A">
        <w:rPr>
          <w:color w:val="808080"/>
        </w:rPr>
        <w:t>and</w:t>
      </w:r>
      <w:r w:rsidRPr="00197B4A">
        <w:t xml:space="preserve"> </w:t>
      </w:r>
      <w:r w:rsidRPr="00197B4A">
        <w:rPr>
          <w:color w:val="FF0000"/>
        </w:rPr>
        <w:t>'01/02/2004'</w:t>
      </w:r>
    </w:p>
    <w:p w:rsidR="00112F07" w:rsidRPr="00197B4A" w:rsidRDefault="00112F07" w:rsidP="008E2C97">
      <w:pPr>
        <w:pStyle w:val="TableSpacingAfter"/>
      </w:pPr>
    </w:p>
    <w:p w:rsidR="00112F07" w:rsidRDefault="00316716" w:rsidP="003C61BA">
      <w:pPr>
        <w:pStyle w:val="Figure"/>
      </w:pPr>
      <w:r>
        <w:rPr>
          <w:noProof/>
          <w:lang w:val="en-AU" w:eastAsia="en-AU"/>
        </w:rPr>
        <w:drawing>
          <wp:inline distT="0" distB="0" distL="0" distR="0">
            <wp:extent cx="3561905" cy="750808"/>
            <wp:effectExtent l="19050" t="0" r="44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b="21186"/>
                    <a:stretch>
                      <a:fillRect/>
                    </a:stretch>
                  </pic:blipFill>
                  <pic:spPr bwMode="auto">
                    <a:xfrm>
                      <a:off x="0" y="0"/>
                      <a:ext cx="3561905" cy="750808"/>
                    </a:xfrm>
                    <a:prstGeom prst="rect">
                      <a:avLst/>
                    </a:prstGeom>
                    <a:noFill/>
                    <a:ln w="9525">
                      <a:noFill/>
                      <a:miter lim="800000"/>
                      <a:headEnd/>
                      <a:tailEnd/>
                    </a:ln>
                  </pic:spPr>
                </pic:pic>
              </a:graphicData>
            </a:graphic>
          </wp:inline>
        </w:drawing>
      </w:r>
    </w:p>
    <w:p w:rsidR="00112F07" w:rsidRDefault="00112F07" w:rsidP="003C61BA">
      <w:pPr>
        <w:pStyle w:val="Label"/>
      </w:pPr>
      <w:r>
        <w:t xml:space="preserve">Figure </w:t>
      </w:r>
      <w:fldSimple w:instr=" SEQ Figure \* ARABIC ">
        <w:r w:rsidR="00374973">
          <w:rPr>
            <w:noProof/>
          </w:rPr>
          <w:t>9</w:t>
        </w:r>
      </w:fldSimple>
    </w:p>
    <w:p w:rsidR="00112F07" w:rsidRDefault="00112F07" w:rsidP="003C61BA">
      <w:pPr>
        <w:pStyle w:val="Text"/>
      </w:pPr>
      <w:r>
        <w:t>Removing only the foreign key constraint on the SalesOrderHeader table and rerunning the query produces th</w:t>
      </w:r>
      <w:r w:rsidR="00A276C8">
        <w:t>e following</w:t>
      </w:r>
      <w:r>
        <w:t xml:space="preserve"> query execution plan:</w:t>
      </w:r>
    </w:p>
    <w:p w:rsidR="00112F07" w:rsidRDefault="00316716" w:rsidP="003C61BA">
      <w:pPr>
        <w:pStyle w:val="Figure"/>
      </w:pPr>
      <w:r>
        <w:rPr>
          <w:noProof/>
          <w:lang w:val="en-AU" w:eastAsia="en-AU"/>
        </w:rPr>
        <w:lastRenderedPageBreak/>
        <w:drawing>
          <wp:inline distT="0" distB="0" distL="0" distR="0">
            <wp:extent cx="5577840" cy="1950341"/>
            <wp:effectExtent l="19050" t="0" r="381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srcRect r="1635" b="6680"/>
                    <a:stretch>
                      <a:fillRect/>
                    </a:stretch>
                  </pic:blipFill>
                  <pic:spPr bwMode="auto">
                    <a:xfrm>
                      <a:off x="0" y="0"/>
                      <a:ext cx="5577840" cy="1950341"/>
                    </a:xfrm>
                    <a:prstGeom prst="rect">
                      <a:avLst/>
                    </a:prstGeom>
                    <a:noFill/>
                    <a:ln w="9525">
                      <a:noFill/>
                      <a:miter lim="800000"/>
                      <a:headEnd/>
                      <a:tailEnd/>
                    </a:ln>
                  </pic:spPr>
                </pic:pic>
              </a:graphicData>
            </a:graphic>
          </wp:inline>
        </w:drawing>
      </w:r>
    </w:p>
    <w:p w:rsidR="00112F07" w:rsidRDefault="00112F07" w:rsidP="008E2C97">
      <w:pPr>
        <w:pStyle w:val="Label"/>
      </w:pPr>
      <w:r>
        <w:t xml:space="preserve">Figure </w:t>
      </w:r>
      <w:fldSimple w:instr=" SEQ Figure \* ARABIC ">
        <w:r w:rsidR="00374973">
          <w:rPr>
            <w:noProof/>
          </w:rPr>
          <w:t>10</w:t>
        </w:r>
      </w:fldSimple>
    </w:p>
    <w:p w:rsidR="00112F07" w:rsidRDefault="00112F07" w:rsidP="00112F07">
      <w:r>
        <w:t xml:space="preserve">Clearly the </w:t>
      </w:r>
      <w:r w:rsidR="00A276C8">
        <w:t>foreign key</w:t>
      </w:r>
      <w:r>
        <w:t xml:space="preserve"> constraint metadata is being used by the optimizer to eliminate the table </w:t>
      </w:r>
      <w:r w:rsidR="00A276C8">
        <w:t xml:space="preserve">that is </w:t>
      </w:r>
      <w:r>
        <w:t>not needed.</w:t>
      </w:r>
    </w:p>
    <w:p w:rsidR="00112F07" w:rsidRDefault="00A276C8" w:rsidP="0083439F">
      <w:pPr>
        <w:pStyle w:val="Text"/>
      </w:pPr>
      <w:r>
        <w:t>Note that</w:t>
      </w:r>
      <w:r w:rsidR="00112F07">
        <w:t xml:space="preserve"> there is another important issue with nulls that is often overlooked; their correct usage is not always understood by either developers or customers</w:t>
      </w:r>
      <w:r w:rsidR="00B7464C">
        <w:t xml:space="preserve">. </w:t>
      </w:r>
      <w:r w:rsidR="00112F07">
        <w:t xml:space="preserve">Developers </w:t>
      </w:r>
      <w:r>
        <w:t>must</w:t>
      </w:r>
      <w:r w:rsidR="00112F07">
        <w:t xml:space="preserve"> code differently for nulls </w:t>
      </w:r>
      <w:r>
        <w:t>because</w:t>
      </w:r>
      <w:r w:rsidR="00112F07">
        <w:t xml:space="preserve"> the correct syntax is different</w:t>
      </w:r>
      <w:r w:rsidR="00C47EE7">
        <w:t xml:space="preserve"> from the syntax for non-null values</w:t>
      </w:r>
      <w:r w:rsidR="00957B20" w:rsidRPr="0083439F">
        <w:rPr>
          <w:rFonts w:eastAsiaTheme="minorHAnsi"/>
        </w:rPr>
        <w:t xml:space="preserve">. </w:t>
      </w:r>
      <w:r>
        <w:t>Not doing</w:t>
      </w:r>
      <w:r w:rsidR="00112F07">
        <w:t xml:space="preserve"> This leads to runtime errors</w:t>
      </w:r>
      <w:r w:rsidR="00B7464C">
        <w:t xml:space="preserve">. </w:t>
      </w:r>
      <w:r w:rsidR="00112F07">
        <w:t>Queries can also return different results depending on the CONCAT_NULL_YIELDS_NULL setting</w:t>
      </w:r>
      <w:r w:rsidR="00B7464C">
        <w:t xml:space="preserve">. </w:t>
      </w:r>
      <w:r w:rsidR="00112F07">
        <w:t>The following query should, and does, return ‘AB’:</w:t>
      </w:r>
    </w:p>
    <w:p w:rsidR="008E2C97" w:rsidRDefault="008E2C97" w:rsidP="008E2C97">
      <w:pPr>
        <w:pStyle w:val="TableSpacingAfter"/>
      </w:pPr>
    </w:p>
    <w:p w:rsidR="00112F07" w:rsidRPr="00767523" w:rsidRDefault="00112F07" w:rsidP="008E2C97">
      <w:pPr>
        <w:pStyle w:val="Code"/>
        <w:rPr>
          <w:sz w:val="22"/>
        </w:rPr>
      </w:pPr>
      <w:r w:rsidRPr="00767523">
        <w:t>declare @nvar1 nchar</w:t>
      </w:r>
      <w:r w:rsidRPr="00767523">
        <w:rPr>
          <w:color w:val="808080"/>
        </w:rPr>
        <w:t>(</w:t>
      </w:r>
      <w:r w:rsidRPr="00767523">
        <w:t>1</w:t>
      </w:r>
      <w:r w:rsidRPr="00767523">
        <w:rPr>
          <w:color w:val="808080"/>
        </w:rPr>
        <w:t>)</w:t>
      </w:r>
    </w:p>
    <w:p w:rsidR="00112F07" w:rsidRPr="00767523" w:rsidRDefault="00112F07" w:rsidP="008E2C97">
      <w:pPr>
        <w:pStyle w:val="Code"/>
        <w:rPr>
          <w:sz w:val="22"/>
        </w:rPr>
      </w:pPr>
      <w:r w:rsidRPr="00767523">
        <w:t>declare @nvar2 nchar</w:t>
      </w:r>
      <w:r w:rsidRPr="00767523">
        <w:rPr>
          <w:color w:val="808080"/>
        </w:rPr>
        <w:t>(</w:t>
      </w:r>
      <w:r w:rsidRPr="00767523">
        <w:t>1</w:t>
      </w:r>
      <w:r w:rsidRPr="00767523">
        <w:rPr>
          <w:color w:val="808080"/>
        </w:rPr>
        <w:t>)</w:t>
      </w:r>
    </w:p>
    <w:p w:rsidR="00112F07" w:rsidRPr="00767523" w:rsidRDefault="00112F07" w:rsidP="008E2C97">
      <w:pPr>
        <w:pStyle w:val="Code"/>
        <w:rPr>
          <w:sz w:val="22"/>
        </w:rPr>
      </w:pPr>
      <w:r w:rsidRPr="00767523">
        <w:rPr>
          <w:color w:val="0000FF"/>
        </w:rPr>
        <w:t>set</w:t>
      </w:r>
      <w:r w:rsidRPr="00767523">
        <w:t xml:space="preserve"> @nvar1 </w:t>
      </w:r>
      <w:r w:rsidRPr="00767523">
        <w:rPr>
          <w:color w:val="808080"/>
        </w:rPr>
        <w:t>=</w:t>
      </w:r>
      <w:r w:rsidRPr="00767523">
        <w:t xml:space="preserve"> </w:t>
      </w:r>
      <w:r w:rsidRPr="00767523">
        <w:rPr>
          <w:color w:val="FF0000"/>
        </w:rPr>
        <w:t>'A'</w:t>
      </w:r>
    </w:p>
    <w:p w:rsidR="00112F07" w:rsidRPr="00767523" w:rsidRDefault="00112F07" w:rsidP="008E2C97">
      <w:pPr>
        <w:pStyle w:val="Code"/>
        <w:rPr>
          <w:sz w:val="22"/>
        </w:rPr>
      </w:pPr>
      <w:r w:rsidRPr="00767523">
        <w:rPr>
          <w:color w:val="0000FF"/>
        </w:rPr>
        <w:t>set</w:t>
      </w:r>
      <w:r w:rsidRPr="00767523">
        <w:t xml:space="preserve"> @nvar2 </w:t>
      </w:r>
      <w:r w:rsidRPr="00767523">
        <w:rPr>
          <w:color w:val="808080"/>
        </w:rPr>
        <w:t>=</w:t>
      </w:r>
      <w:r w:rsidRPr="00767523">
        <w:t xml:space="preserve"> </w:t>
      </w:r>
      <w:r w:rsidRPr="00767523">
        <w:rPr>
          <w:color w:val="FF0000"/>
        </w:rPr>
        <w:t>'B'</w:t>
      </w:r>
    </w:p>
    <w:p w:rsidR="00112F07" w:rsidRPr="00767523" w:rsidRDefault="00112F07" w:rsidP="008E2C97">
      <w:pPr>
        <w:pStyle w:val="Code"/>
      </w:pPr>
      <w:r w:rsidRPr="00767523">
        <w:rPr>
          <w:color w:val="0000FF"/>
        </w:rPr>
        <w:t>select</w:t>
      </w:r>
      <w:r w:rsidRPr="00767523">
        <w:t xml:space="preserve"> @nvar1 </w:t>
      </w:r>
      <w:r w:rsidRPr="00767523">
        <w:rPr>
          <w:color w:val="808080"/>
        </w:rPr>
        <w:t>+</w:t>
      </w:r>
      <w:r w:rsidRPr="00767523">
        <w:t xml:space="preserve"> @nvar2</w:t>
      </w:r>
    </w:p>
    <w:p w:rsidR="00112F07" w:rsidRDefault="00A276C8" w:rsidP="008E2C97">
      <w:pPr>
        <w:pStyle w:val="Code"/>
      </w:pPr>
      <w:r>
        <w:t>If you</w:t>
      </w:r>
      <w:r w:rsidR="00112F07">
        <w:t xml:space="preserve"> set one of the variables to </w:t>
      </w:r>
      <w:r>
        <w:t>null:</w:t>
      </w:r>
    </w:p>
    <w:p w:rsidR="00112F07" w:rsidRPr="0018011B" w:rsidRDefault="00112F07" w:rsidP="008E2C97">
      <w:pPr>
        <w:pStyle w:val="Code"/>
        <w:rPr>
          <w:color w:val="FF0000"/>
        </w:rPr>
      </w:pPr>
      <w:r w:rsidRPr="0018011B">
        <w:rPr>
          <w:color w:val="0000FF"/>
        </w:rPr>
        <w:t>set</w:t>
      </w:r>
      <w:r w:rsidRPr="0018011B">
        <w:t xml:space="preserve"> @nvar2 </w:t>
      </w:r>
      <w:r w:rsidRPr="0018011B">
        <w:rPr>
          <w:color w:val="808080"/>
        </w:rPr>
        <w:t>=</w:t>
      </w:r>
      <w:r w:rsidRPr="0018011B">
        <w:t xml:space="preserve"> </w:t>
      </w:r>
      <w:r w:rsidRPr="0018011B">
        <w:rPr>
          <w:color w:val="FF0000"/>
        </w:rPr>
        <w:t>NULL</w:t>
      </w:r>
    </w:p>
    <w:p w:rsidR="008E2C97" w:rsidRDefault="008E2C97" w:rsidP="008E2C97">
      <w:pPr>
        <w:pStyle w:val="TableSpacingAfter"/>
      </w:pPr>
    </w:p>
    <w:p w:rsidR="00112F07" w:rsidRDefault="00112F07" w:rsidP="008E2C97">
      <w:pPr>
        <w:pStyle w:val="Text"/>
      </w:pPr>
      <w:r>
        <w:t xml:space="preserve">The result returned depends on the </w:t>
      </w:r>
      <w:r w:rsidR="00A276C8">
        <w:t xml:space="preserve">CONCAT_NULL_YIELDS_NULL </w:t>
      </w:r>
      <w:r>
        <w:t>setting</w:t>
      </w:r>
      <w:r w:rsidR="00B7464C">
        <w:t xml:space="preserve">. </w:t>
      </w:r>
    </w:p>
    <w:p w:rsidR="00112F07" w:rsidRDefault="00112F07" w:rsidP="00FA54A1">
      <w:pPr>
        <w:pStyle w:val="Heading4"/>
      </w:pPr>
      <w:bookmarkStart w:id="18" w:name="_Toc205610629"/>
      <w:bookmarkStart w:id="19" w:name="_Toc205617540"/>
      <w:r>
        <w:t>Three-</w:t>
      </w:r>
      <w:r w:rsidR="004C7FDF">
        <w:t xml:space="preserve">Valued </w:t>
      </w:r>
      <w:r>
        <w:t>Logic</w:t>
      </w:r>
      <w:bookmarkEnd w:id="18"/>
      <w:bookmarkEnd w:id="19"/>
    </w:p>
    <w:p w:rsidR="00112F07" w:rsidRDefault="00112F07" w:rsidP="008E2C97">
      <w:pPr>
        <w:pStyle w:val="Text"/>
      </w:pPr>
      <w:r>
        <w:t xml:space="preserve">Many of us are not </w:t>
      </w:r>
      <w:r w:rsidR="00A276C8">
        <w:t>completely</w:t>
      </w:r>
      <w:r>
        <w:t xml:space="preserve"> familiar with three-valued logic</w:t>
      </w:r>
      <w:r w:rsidR="00B7464C">
        <w:t xml:space="preserve">. </w:t>
      </w:r>
      <w:r>
        <w:t>Take the following test to illustrate this point</w:t>
      </w:r>
      <w:r w:rsidR="00B7464C">
        <w:t xml:space="preserve">. </w:t>
      </w:r>
      <w:r w:rsidRPr="00642340">
        <w:t>Complete each box for two expressions that are ANDed. (</w:t>
      </w:r>
      <w:r w:rsidR="0083439F">
        <w:t>T</w:t>
      </w:r>
      <w:r w:rsidR="00A276C8">
        <w:t>hat is</w:t>
      </w:r>
      <w:r w:rsidRPr="00642340">
        <w:t xml:space="preserve">, if </w:t>
      </w:r>
      <w:r w:rsidR="00DD0B8D" w:rsidRPr="00DD0B8D">
        <w:rPr>
          <w:rStyle w:val="CodeEmbedded"/>
        </w:rPr>
        <w:t>exp1</w:t>
      </w:r>
      <w:r w:rsidRPr="00642340">
        <w:t xml:space="preserve"> evaluates to </w:t>
      </w:r>
      <w:r w:rsidR="00DD0B8D" w:rsidRPr="00DD0B8D">
        <w:rPr>
          <w:rStyle w:val="CodeEmbedded"/>
        </w:rPr>
        <w:t>TRUE</w:t>
      </w:r>
      <w:r w:rsidRPr="00642340">
        <w:t xml:space="preserve"> AND </w:t>
      </w:r>
      <w:r w:rsidR="00DD0B8D" w:rsidRPr="00DD0B8D">
        <w:rPr>
          <w:rStyle w:val="CodeEmbedded"/>
        </w:rPr>
        <w:t>exp2</w:t>
      </w:r>
      <w:r w:rsidRPr="00642340">
        <w:t xml:space="preserve"> evaluates to </w:t>
      </w:r>
      <w:r w:rsidR="00DD0B8D" w:rsidRPr="00DD0B8D">
        <w:rPr>
          <w:rStyle w:val="CodeEmbedded"/>
        </w:rPr>
        <w:t>TRUE</w:t>
      </w:r>
      <w:r w:rsidRPr="00642340">
        <w:t>, the Boolean AND of both is TRUE)</w:t>
      </w:r>
    </w:p>
    <w:p w:rsidR="008D738B" w:rsidRPr="00642340" w:rsidRDefault="008D738B" w:rsidP="008E2C97">
      <w:pPr>
        <w:pStyle w:val="TableSpacingAfter"/>
      </w:pPr>
    </w:p>
    <w:tbl>
      <w:tblPr>
        <w:tblStyle w:val="TableGrid"/>
        <w:tblW w:w="0" w:type="auto"/>
        <w:jc w:val="center"/>
        <w:tblLook w:val="04A0" w:firstRow="1" w:lastRow="0" w:firstColumn="1" w:lastColumn="0" w:noHBand="0" w:noVBand="1"/>
      </w:tblPr>
      <w:tblGrid>
        <w:gridCol w:w="843"/>
        <w:gridCol w:w="802"/>
        <w:gridCol w:w="843"/>
        <w:gridCol w:w="810"/>
      </w:tblGrid>
      <w:tr w:rsidR="00112F07" w:rsidTr="00316716">
        <w:trPr>
          <w:jc w:val="center"/>
        </w:trPr>
        <w:tc>
          <w:tcPr>
            <w:tcW w:w="746" w:type="dxa"/>
            <w:shd w:val="clear" w:color="auto" w:fill="D9D9D9" w:themeFill="background1" w:themeFillShade="D9"/>
          </w:tcPr>
          <w:p w:rsidR="00112F07" w:rsidRPr="008E2C97" w:rsidRDefault="00112F07" w:rsidP="008E2C97">
            <w:pPr>
              <w:pStyle w:val="Text"/>
              <w:rPr>
                <w:b/>
              </w:rPr>
            </w:pPr>
            <w:r w:rsidRPr="008E2C97">
              <w:rPr>
                <w:b/>
              </w:rPr>
              <w:t>AND</w:t>
            </w:r>
          </w:p>
        </w:tc>
        <w:tc>
          <w:tcPr>
            <w:tcW w:w="802" w:type="dxa"/>
            <w:shd w:val="clear" w:color="auto" w:fill="D9D9D9" w:themeFill="background1" w:themeFillShade="D9"/>
          </w:tcPr>
          <w:p w:rsidR="00112F07" w:rsidRDefault="00112F07" w:rsidP="008E2C97">
            <w:pPr>
              <w:pStyle w:val="Text"/>
            </w:pPr>
            <w:r>
              <w:t>TRUE</w:t>
            </w:r>
          </w:p>
        </w:tc>
        <w:tc>
          <w:tcPr>
            <w:tcW w:w="810" w:type="dxa"/>
            <w:shd w:val="clear" w:color="auto" w:fill="D9D9D9" w:themeFill="background1" w:themeFillShade="D9"/>
          </w:tcPr>
          <w:p w:rsidR="00112F07" w:rsidRDefault="00112F07" w:rsidP="008E2C97">
            <w:pPr>
              <w:pStyle w:val="Text"/>
            </w:pPr>
            <w:r>
              <w:t>FALSE</w:t>
            </w:r>
          </w:p>
        </w:tc>
        <w:tc>
          <w:tcPr>
            <w:tcW w:w="810" w:type="dxa"/>
            <w:shd w:val="clear" w:color="auto" w:fill="D9D9D9" w:themeFill="background1" w:themeFillShade="D9"/>
          </w:tcPr>
          <w:p w:rsidR="00112F07" w:rsidRDefault="00112F07" w:rsidP="008E2C97">
            <w:pPr>
              <w:pStyle w:val="Text"/>
            </w:pPr>
            <w:r>
              <w:t>UNK</w:t>
            </w:r>
          </w:p>
        </w:tc>
      </w:tr>
      <w:tr w:rsidR="00112F07" w:rsidTr="00316716">
        <w:trPr>
          <w:jc w:val="center"/>
        </w:trPr>
        <w:tc>
          <w:tcPr>
            <w:tcW w:w="746" w:type="dxa"/>
            <w:shd w:val="clear" w:color="auto" w:fill="D9D9D9" w:themeFill="background1" w:themeFillShade="D9"/>
          </w:tcPr>
          <w:p w:rsidR="00112F07" w:rsidRDefault="00112F07" w:rsidP="008E2C97">
            <w:pPr>
              <w:pStyle w:val="Text"/>
            </w:pPr>
            <w:r>
              <w:t>TRUE</w:t>
            </w:r>
          </w:p>
        </w:tc>
        <w:tc>
          <w:tcPr>
            <w:tcW w:w="802" w:type="dxa"/>
          </w:tcPr>
          <w:p w:rsidR="00112F07" w:rsidRDefault="00112F07" w:rsidP="008E2C97">
            <w:pPr>
              <w:pStyle w:val="Text"/>
            </w:pPr>
          </w:p>
        </w:tc>
        <w:tc>
          <w:tcPr>
            <w:tcW w:w="810" w:type="dxa"/>
          </w:tcPr>
          <w:p w:rsidR="00112F07" w:rsidRDefault="00112F07" w:rsidP="008E2C97">
            <w:pPr>
              <w:pStyle w:val="Text"/>
            </w:pPr>
          </w:p>
        </w:tc>
        <w:tc>
          <w:tcPr>
            <w:tcW w:w="810" w:type="dxa"/>
          </w:tcPr>
          <w:p w:rsidR="00112F07" w:rsidRDefault="00112F07" w:rsidP="008E2C97">
            <w:pPr>
              <w:pStyle w:val="Text"/>
            </w:pPr>
          </w:p>
        </w:tc>
      </w:tr>
      <w:tr w:rsidR="00112F07" w:rsidTr="00316716">
        <w:trPr>
          <w:jc w:val="center"/>
        </w:trPr>
        <w:tc>
          <w:tcPr>
            <w:tcW w:w="746" w:type="dxa"/>
            <w:shd w:val="clear" w:color="auto" w:fill="D9D9D9" w:themeFill="background1" w:themeFillShade="D9"/>
          </w:tcPr>
          <w:p w:rsidR="00112F07" w:rsidRDefault="00112F07" w:rsidP="008E2C97">
            <w:pPr>
              <w:pStyle w:val="Text"/>
            </w:pPr>
            <w:r>
              <w:t>FALSE</w:t>
            </w:r>
          </w:p>
        </w:tc>
        <w:tc>
          <w:tcPr>
            <w:tcW w:w="802" w:type="dxa"/>
          </w:tcPr>
          <w:p w:rsidR="00112F07" w:rsidRDefault="00112F07" w:rsidP="008E2C97">
            <w:pPr>
              <w:pStyle w:val="Text"/>
            </w:pPr>
          </w:p>
        </w:tc>
        <w:tc>
          <w:tcPr>
            <w:tcW w:w="810" w:type="dxa"/>
          </w:tcPr>
          <w:p w:rsidR="00112F07" w:rsidRDefault="00112F07" w:rsidP="008E2C97">
            <w:pPr>
              <w:pStyle w:val="Text"/>
            </w:pPr>
          </w:p>
        </w:tc>
        <w:tc>
          <w:tcPr>
            <w:tcW w:w="810" w:type="dxa"/>
          </w:tcPr>
          <w:p w:rsidR="00112F07" w:rsidRDefault="00112F07" w:rsidP="008E2C97">
            <w:pPr>
              <w:pStyle w:val="Text"/>
            </w:pPr>
          </w:p>
        </w:tc>
      </w:tr>
      <w:tr w:rsidR="00112F07" w:rsidTr="00316716">
        <w:trPr>
          <w:jc w:val="center"/>
        </w:trPr>
        <w:tc>
          <w:tcPr>
            <w:tcW w:w="746" w:type="dxa"/>
            <w:shd w:val="clear" w:color="auto" w:fill="D9D9D9" w:themeFill="background1" w:themeFillShade="D9"/>
          </w:tcPr>
          <w:p w:rsidR="00112F07" w:rsidRDefault="00112F07" w:rsidP="008E2C97">
            <w:pPr>
              <w:pStyle w:val="Text"/>
            </w:pPr>
            <w:r>
              <w:t>UNK</w:t>
            </w:r>
          </w:p>
        </w:tc>
        <w:tc>
          <w:tcPr>
            <w:tcW w:w="802" w:type="dxa"/>
          </w:tcPr>
          <w:p w:rsidR="00112F07" w:rsidRDefault="00112F07" w:rsidP="008E2C97">
            <w:pPr>
              <w:pStyle w:val="Text"/>
            </w:pPr>
          </w:p>
        </w:tc>
        <w:tc>
          <w:tcPr>
            <w:tcW w:w="810" w:type="dxa"/>
          </w:tcPr>
          <w:p w:rsidR="00112F07" w:rsidRDefault="00112F07" w:rsidP="008E2C97">
            <w:pPr>
              <w:pStyle w:val="Text"/>
            </w:pPr>
          </w:p>
        </w:tc>
        <w:tc>
          <w:tcPr>
            <w:tcW w:w="810" w:type="dxa"/>
          </w:tcPr>
          <w:p w:rsidR="00112F07" w:rsidRDefault="00112F07" w:rsidP="008E2C97">
            <w:pPr>
              <w:pStyle w:val="Text"/>
            </w:pPr>
          </w:p>
        </w:tc>
      </w:tr>
    </w:tbl>
    <w:p w:rsidR="00112F07" w:rsidRDefault="00112F07" w:rsidP="008E2C97">
      <w:pPr>
        <w:pStyle w:val="TableSpacingAfter"/>
      </w:pPr>
    </w:p>
    <w:p w:rsidR="00112F07" w:rsidRDefault="00112F07" w:rsidP="00112F07">
      <w:r>
        <w:t>Now complete the following for Or</w:t>
      </w:r>
      <w:r w:rsidR="00A276C8">
        <w:t xml:space="preserve"> expression</w:t>
      </w:r>
      <w:r>
        <w:t>s.</w:t>
      </w:r>
    </w:p>
    <w:p w:rsidR="008D738B" w:rsidRDefault="008D738B" w:rsidP="008E2C97">
      <w:pPr>
        <w:pStyle w:val="TableSpacingAfter"/>
      </w:pPr>
    </w:p>
    <w:tbl>
      <w:tblPr>
        <w:tblStyle w:val="TableGrid"/>
        <w:tblW w:w="0" w:type="auto"/>
        <w:jc w:val="center"/>
        <w:tblLook w:val="04A0" w:firstRow="1" w:lastRow="0" w:firstColumn="1" w:lastColumn="0" w:noHBand="0" w:noVBand="1"/>
      </w:tblPr>
      <w:tblGrid>
        <w:gridCol w:w="843"/>
        <w:gridCol w:w="802"/>
        <w:gridCol w:w="843"/>
        <w:gridCol w:w="810"/>
      </w:tblGrid>
      <w:tr w:rsidR="00112F07" w:rsidTr="008E2C97">
        <w:trPr>
          <w:jc w:val="center"/>
        </w:trPr>
        <w:tc>
          <w:tcPr>
            <w:tcW w:w="843" w:type="dxa"/>
            <w:shd w:val="clear" w:color="auto" w:fill="D9D9D9" w:themeFill="background1" w:themeFillShade="D9"/>
          </w:tcPr>
          <w:p w:rsidR="00112F07" w:rsidRPr="008E2C97" w:rsidRDefault="00112F07" w:rsidP="008E2C97">
            <w:pPr>
              <w:pStyle w:val="Text"/>
              <w:rPr>
                <w:b/>
              </w:rPr>
            </w:pPr>
            <w:r w:rsidRPr="008E2C97">
              <w:rPr>
                <w:b/>
              </w:rPr>
              <w:t>OR</w:t>
            </w:r>
          </w:p>
        </w:tc>
        <w:tc>
          <w:tcPr>
            <w:tcW w:w="802" w:type="dxa"/>
            <w:shd w:val="clear" w:color="auto" w:fill="D9D9D9" w:themeFill="background1" w:themeFillShade="D9"/>
          </w:tcPr>
          <w:p w:rsidR="00112F07" w:rsidRDefault="00112F07" w:rsidP="008E2C97">
            <w:pPr>
              <w:pStyle w:val="Text"/>
            </w:pPr>
            <w:r>
              <w:t>TRUE</w:t>
            </w:r>
          </w:p>
        </w:tc>
        <w:tc>
          <w:tcPr>
            <w:tcW w:w="843" w:type="dxa"/>
            <w:shd w:val="clear" w:color="auto" w:fill="D9D9D9" w:themeFill="background1" w:themeFillShade="D9"/>
          </w:tcPr>
          <w:p w:rsidR="00112F07" w:rsidRDefault="00112F07" w:rsidP="008E2C97">
            <w:pPr>
              <w:pStyle w:val="Text"/>
            </w:pPr>
            <w:r>
              <w:t>FALSE</w:t>
            </w:r>
          </w:p>
        </w:tc>
        <w:tc>
          <w:tcPr>
            <w:tcW w:w="810" w:type="dxa"/>
            <w:shd w:val="clear" w:color="auto" w:fill="D9D9D9" w:themeFill="background1" w:themeFillShade="D9"/>
          </w:tcPr>
          <w:p w:rsidR="00112F07" w:rsidRDefault="00112F07" w:rsidP="008E2C97">
            <w:pPr>
              <w:pStyle w:val="Text"/>
            </w:pPr>
            <w:r>
              <w:t>UNK</w:t>
            </w:r>
          </w:p>
        </w:tc>
      </w:tr>
      <w:tr w:rsidR="00112F07" w:rsidTr="008E2C97">
        <w:trPr>
          <w:jc w:val="center"/>
        </w:trPr>
        <w:tc>
          <w:tcPr>
            <w:tcW w:w="843" w:type="dxa"/>
            <w:shd w:val="clear" w:color="auto" w:fill="D9D9D9" w:themeFill="background1" w:themeFillShade="D9"/>
          </w:tcPr>
          <w:p w:rsidR="00112F07" w:rsidRDefault="00112F07" w:rsidP="008E2C97">
            <w:pPr>
              <w:pStyle w:val="Text"/>
            </w:pPr>
            <w:r>
              <w:t>TRUE</w:t>
            </w:r>
          </w:p>
        </w:tc>
        <w:tc>
          <w:tcPr>
            <w:tcW w:w="802" w:type="dxa"/>
          </w:tcPr>
          <w:p w:rsidR="00112F07" w:rsidRDefault="00112F07" w:rsidP="008E2C97">
            <w:pPr>
              <w:pStyle w:val="Text"/>
            </w:pPr>
          </w:p>
        </w:tc>
        <w:tc>
          <w:tcPr>
            <w:tcW w:w="843" w:type="dxa"/>
          </w:tcPr>
          <w:p w:rsidR="00112F07" w:rsidRDefault="00112F07" w:rsidP="008E2C97">
            <w:pPr>
              <w:pStyle w:val="Text"/>
            </w:pPr>
          </w:p>
        </w:tc>
        <w:tc>
          <w:tcPr>
            <w:tcW w:w="810" w:type="dxa"/>
          </w:tcPr>
          <w:p w:rsidR="00112F07" w:rsidRDefault="00112F07" w:rsidP="008E2C97">
            <w:pPr>
              <w:pStyle w:val="Text"/>
            </w:pPr>
          </w:p>
        </w:tc>
      </w:tr>
      <w:tr w:rsidR="00112F07" w:rsidTr="008E2C97">
        <w:trPr>
          <w:jc w:val="center"/>
        </w:trPr>
        <w:tc>
          <w:tcPr>
            <w:tcW w:w="843" w:type="dxa"/>
            <w:shd w:val="clear" w:color="auto" w:fill="D9D9D9" w:themeFill="background1" w:themeFillShade="D9"/>
          </w:tcPr>
          <w:p w:rsidR="00112F07" w:rsidRDefault="00112F07" w:rsidP="008E2C97">
            <w:pPr>
              <w:pStyle w:val="Text"/>
            </w:pPr>
            <w:r>
              <w:t>FALSE</w:t>
            </w:r>
          </w:p>
        </w:tc>
        <w:tc>
          <w:tcPr>
            <w:tcW w:w="802" w:type="dxa"/>
          </w:tcPr>
          <w:p w:rsidR="00112F07" w:rsidRDefault="00112F07" w:rsidP="008E2C97">
            <w:pPr>
              <w:pStyle w:val="Text"/>
            </w:pPr>
          </w:p>
        </w:tc>
        <w:tc>
          <w:tcPr>
            <w:tcW w:w="843" w:type="dxa"/>
          </w:tcPr>
          <w:p w:rsidR="00112F07" w:rsidRDefault="00112F07" w:rsidP="008E2C97">
            <w:pPr>
              <w:pStyle w:val="Text"/>
            </w:pPr>
          </w:p>
        </w:tc>
        <w:tc>
          <w:tcPr>
            <w:tcW w:w="810" w:type="dxa"/>
          </w:tcPr>
          <w:p w:rsidR="00112F07" w:rsidRDefault="00112F07" w:rsidP="008E2C97">
            <w:pPr>
              <w:pStyle w:val="Text"/>
            </w:pPr>
          </w:p>
        </w:tc>
      </w:tr>
      <w:tr w:rsidR="00112F07" w:rsidTr="008E2C97">
        <w:trPr>
          <w:jc w:val="center"/>
        </w:trPr>
        <w:tc>
          <w:tcPr>
            <w:tcW w:w="843" w:type="dxa"/>
            <w:shd w:val="clear" w:color="auto" w:fill="D9D9D9" w:themeFill="background1" w:themeFillShade="D9"/>
          </w:tcPr>
          <w:p w:rsidR="00112F07" w:rsidRDefault="00112F07" w:rsidP="008E2C97">
            <w:pPr>
              <w:pStyle w:val="Text"/>
            </w:pPr>
            <w:r>
              <w:t>UNK</w:t>
            </w:r>
          </w:p>
        </w:tc>
        <w:tc>
          <w:tcPr>
            <w:tcW w:w="802" w:type="dxa"/>
          </w:tcPr>
          <w:p w:rsidR="00112F07" w:rsidRDefault="00112F07" w:rsidP="008E2C97">
            <w:pPr>
              <w:pStyle w:val="Text"/>
            </w:pPr>
          </w:p>
        </w:tc>
        <w:tc>
          <w:tcPr>
            <w:tcW w:w="843" w:type="dxa"/>
          </w:tcPr>
          <w:p w:rsidR="00112F07" w:rsidRDefault="00112F07" w:rsidP="008E2C97">
            <w:pPr>
              <w:pStyle w:val="Text"/>
            </w:pPr>
          </w:p>
        </w:tc>
        <w:tc>
          <w:tcPr>
            <w:tcW w:w="810" w:type="dxa"/>
          </w:tcPr>
          <w:p w:rsidR="00112F07" w:rsidRDefault="00112F07" w:rsidP="008E2C97">
            <w:pPr>
              <w:pStyle w:val="Text"/>
            </w:pPr>
          </w:p>
        </w:tc>
      </w:tr>
    </w:tbl>
    <w:p w:rsidR="008E2C97" w:rsidRDefault="008E2C97" w:rsidP="008E2C97">
      <w:pPr>
        <w:pStyle w:val="TableSpacingAfter"/>
      </w:pPr>
    </w:p>
    <w:p w:rsidR="00112F07" w:rsidRDefault="00112F07" w:rsidP="0083439F">
      <w:pPr>
        <w:pStyle w:val="Text"/>
      </w:pPr>
      <w:r>
        <w:t xml:space="preserve">Answers are </w:t>
      </w:r>
      <w:r w:rsidR="00F23373">
        <w:t>in</w:t>
      </w:r>
      <w:r>
        <w:t xml:space="preserve"> the </w:t>
      </w:r>
      <w:r w:rsidR="00F23373">
        <w:t>following tables</w:t>
      </w:r>
      <w:r w:rsidR="00957B20">
        <w:t>.</w:t>
      </w:r>
      <w:r>
        <w:t xml:space="preserve"> The point is that avoiding nulls avoids this situation and potential problems for customers.</w:t>
      </w:r>
    </w:p>
    <w:p w:rsidR="008E2C97" w:rsidRDefault="00A276C8" w:rsidP="008E2C97">
      <w:pPr>
        <w:pStyle w:val="Label"/>
      </w:pPr>
      <w:r>
        <w:t>Three-Valued Logic Answers</w:t>
      </w:r>
    </w:p>
    <w:p w:rsidR="00B7464C" w:rsidRPr="00EB7863" w:rsidRDefault="00B7464C" w:rsidP="00B7464C">
      <w:pPr>
        <w:pStyle w:val="TableSpacingAfter"/>
      </w:pPr>
    </w:p>
    <w:tbl>
      <w:tblPr>
        <w:tblStyle w:val="TableGrid"/>
        <w:tblW w:w="0" w:type="auto"/>
        <w:jc w:val="center"/>
        <w:tblLook w:val="04A0" w:firstRow="1" w:lastRow="0" w:firstColumn="1" w:lastColumn="0" w:noHBand="0" w:noVBand="1"/>
      </w:tblPr>
      <w:tblGrid>
        <w:gridCol w:w="843"/>
        <w:gridCol w:w="802"/>
        <w:gridCol w:w="843"/>
        <w:gridCol w:w="810"/>
      </w:tblGrid>
      <w:tr w:rsidR="00B7464C" w:rsidTr="00316716">
        <w:trPr>
          <w:jc w:val="center"/>
        </w:trPr>
        <w:tc>
          <w:tcPr>
            <w:tcW w:w="746" w:type="dxa"/>
            <w:shd w:val="clear" w:color="auto" w:fill="D9D9D9" w:themeFill="background1" w:themeFillShade="D9"/>
          </w:tcPr>
          <w:p w:rsidR="00B7464C" w:rsidRPr="00B7464C" w:rsidRDefault="00B7464C" w:rsidP="00316716">
            <w:pPr>
              <w:pStyle w:val="Text"/>
              <w:rPr>
                <w:b/>
              </w:rPr>
            </w:pPr>
            <w:r w:rsidRPr="00B7464C">
              <w:rPr>
                <w:b/>
              </w:rPr>
              <w:t>AND</w:t>
            </w:r>
          </w:p>
        </w:tc>
        <w:tc>
          <w:tcPr>
            <w:tcW w:w="802" w:type="dxa"/>
            <w:shd w:val="clear" w:color="auto" w:fill="D9D9D9" w:themeFill="background1" w:themeFillShade="D9"/>
          </w:tcPr>
          <w:p w:rsidR="00B7464C" w:rsidRDefault="00B7464C" w:rsidP="00316716">
            <w:pPr>
              <w:pStyle w:val="Text"/>
            </w:pPr>
            <w:r>
              <w:t>TRUE</w:t>
            </w:r>
          </w:p>
        </w:tc>
        <w:tc>
          <w:tcPr>
            <w:tcW w:w="810" w:type="dxa"/>
            <w:shd w:val="clear" w:color="auto" w:fill="D9D9D9" w:themeFill="background1" w:themeFillShade="D9"/>
          </w:tcPr>
          <w:p w:rsidR="00B7464C" w:rsidRDefault="00B7464C" w:rsidP="00316716">
            <w:pPr>
              <w:pStyle w:val="Text"/>
            </w:pPr>
            <w:r>
              <w:t>FALSE</w:t>
            </w:r>
          </w:p>
        </w:tc>
        <w:tc>
          <w:tcPr>
            <w:tcW w:w="810" w:type="dxa"/>
            <w:shd w:val="clear" w:color="auto" w:fill="D9D9D9" w:themeFill="background1" w:themeFillShade="D9"/>
          </w:tcPr>
          <w:p w:rsidR="00B7464C" w:rsidRDefault="00B7464C" w:rsidP="00316716">
            <w:pPr>
              <w:pStyle w:val="Text"/>
            </w:pPr>
            <w:r>
              <w:t>UNK</w:t>
            </w:r>
          </w:p>
        </w:tc>
      </w:tr>
      <w:tr w:rsidR="00B7464C" w:rsidTr="00316716">
        <w:trPr>
          <w:jc w:val="center"/>
        </w:trPr>
        <w:tc>
          <w:tcPr>
            <w:tcW w:w="746" w:type="dxa"/>
            <w:shd w:val="clear" w:color="auto" w:fill="D9D9D9" w:themeFill="background1" w:themeFillShade="D9"/>
          </w:tcPr>
          <w:p w:rsidR="00B7464C" w:rsidRDefault="00B7464C" w:rsidP="00316716">
            <w:pPr>
              <w:pStyle w:val="Text"/>
            </w:pPr>
            <w:r>
              <w:t>TRUE</w:t>
            </w:r>
          </w:p>
        </w:tc>
        <w:tc>
          <w:tcPr>
            <w:tcW w:w="802" w:type="dxa"/>
          </w:tcPr>
          <w:p w:rsidR="00B7464C" w:rsidRDefault="00B7464C" w:rsidP="00316716">
            <w:pPr>
              <w:pStyle w:val="Text"/>
            </w:pPr>
            <w:r>
              <w:t>true</w:t>
            </w:r>
          </w:p>
        </w:tc>
        <w:tc>
          <w:tcPr>
            <w:tcW w:w="810" w:type="dxa"/>
          </w:tcPr>
          <w:p w:rsidR="00B7464C" w:rsidRDefault="00B7464C" w:rsidP="00316716">
            <w:pPr>
              <w:pStyle w:val="Text"/>
            </w:pPr>
            <w:r>
              <w:t>false</w:t>
            </w:r>
          </w:p>
        </w:tc>
        <w:tc>
          <w:tcPr>
            <w:tcW w:w="810" w:type="dxa"/>
          </w:tcPr>
          <w:p w:rsidR="00B7464C" w:rsidRPr="00EF5CE0" w:rsidRDefault="00B7464C" w:rsidP="00316716">
            <w:pPr>
              <w:pStyle w:val="Text"/>
            </w:pPr>
            <w:r>
              <w:t>unk</w:t>
            </w:r>
          </w:p>
        </w:tc>
      </w:tr>
      <w:tr w:rsidR="00B7464C" w:rsidTr="00316716">
        <w:trPr>
          <w:jc w:val="center"/>
        </w:trPr>
        <w:tc>
          <w:tcPr>
            <w:tcW w:w="746" w:type="dxa"/>
            <w:shd w:val="clear" w:color="auto" w:fill="D9D9D9" w:themeFill="background1" w:themeFillShade="D9"/>
          </w:tcPr>
          <w:p w:rsidR="00B7464C" w:rsidRDefault="00B7464C" w:rsidP="00316716">
            <w:pPr>
              <w:pStyle w:val="Text"/>
            </w:pPr>
            <w:r>
              <w:t>FALSE</w:t>
            </w:r>
          </w:p>
        </w:tc>
        <w:tc>
          <w:tcPr>
            <w:tcW w:w="802" w:type="dxa"/>
          </w:tcPr>
          <w:p w:rsidR="00B7464C" w:rsidRDefault="00B7464C" w:rsidP="00316716">
            <w:pPr>
              <w:pStyle w:val="Text"/>
            </w:pPr>
            <w:r>
              <w:t>false</w:t>
            </w:r>
          </w:p>
        </w:tc>
        <w:tc>
          <w:tcPr>
            <w:tcW w:w="810" w:type="dxa"/>
          </w:tcPr>
          <w:p w:rsidR="00B7464C" w:rsidRDefault="00B7464C" w:rsidP="00316716">
            <w:pPr>
              <w:pStyle w:val="Text"/>
            </w:pPr>
            <w:r>
              <w:t>false</w:t>
            </w:r>
          </w:p>
        </w:tc>
        <w:tc>
          <w:tcPr>
            <w:tcW w:w="810" w:type="dxa"/>
          </w:tcPr>
          <w:p w:rsidR="00B7464C" w:rsidRDefault="00B7464C" w:rsidP="00316716">
            <w:pPr>
              <w:pStyle w:val="Text"/>
            </w:pPr>
            <w:r>
              <w:t>false</w:t>
            </w:r>
          </w:p>
        </w:tc>
      </w:tr>
      <w:tr w:rsidR="00B7464C" w:rsidTr="00316716">
        <w:trPr>
          <w:jc w:val="center"/>
        </w:trPr>
        <w:tc>
          <w:tcPr>
            <w:tcW w:w="746" w:type="dxa"/>
            <w:shd w:val="clear" w:color="auto" w:fill="D9D9D9" w:themeFill="background1" w:themeFillShade="D9"/>
          </w:tcPr>
          <w:p w:rsidR="00B7464C" w:rsidRDefault="00B7464C" w:rsidP="00316716">
            <w:pPr>
              <w:pStyle w:val="Text"/>
            </w:pPr>
            <w:r>
              <w:t>UNK</w:t>
            </w:r>
          </w:p>
        </w:tc>
        <w:tc>
          <w:tcPr>
            <w:tcW w:w="802" w:type="dxa"/>
          </w:tcPr>
          <w:p w:rsidR="00B7464C" w:rsidRDefault="00B7464C" w:rsidP="00316716">
            <w:pPr>
              <w:pStyle w:val="Text"/>
            </w:pPr>
            <w:r>
              <w:t>unk</w:t>
            </w:r>
          </w:p>
        </w:tc>
        <w:tc>
          <w:tcPr>
            <w:tcW w:w="810" w:type="dxa"/>
          </w:tcPr>
          <w:p w:rsidR="00B7464C" w:rsidRDefault="00B7464C" w:rsidP="00316716">
            <w:pPr>
              <w:pStyle w:val="Text"/>
            </w:pPr>
            <w:r>
              <w:t>false</w:t>
            </w:r>
          </w:p>
        </w:tc>
        <w:tc>
          <w:tcPr>
            <w:tcW w:w="810" w:type="dxa"/>
          </w:tcPr>
          <w:p w:rsidR="00B7464C" w:rsidRDefault="00B7464C" w:rsidP="00316716">
            <w:pPr>
              <w:pStyle w:val="Text"/>
            </w:pPr>
            <w:r>
              <w:t>unk</w:t>
            </w:r>
          </w:p>
        </w:tc>
      </w:tr>
    </w:tbl>
    <w:p w:rsidR="00B7464C" w:rsidRDefault="00B7464C" w:rsidP="00B7464C">
      <w:pPr>
        <w:pStyle w:val="TableSpacingAfter"/>
      </w:pPr>
    </w:p>
    <w:tbl>
      <w:tblPr>
        <w:tblStyle w:val="TableGrid"/>
        <w:tblW w:w="0" w:type="auto"/>
        <w:jc w:val="center"/>
        <w:tblLook w:val="04A0" w:firstRow="1" w:lastRow="0" w:firstColumn="1" w:lastColumn="0" w:noHBand="0" w:noVBand="1"/>
      </w:tblPr>
      <w:tblGrid>
        <w:gridCol w:w="843"/>
        <w:gridCol w:w="802"/>
        <w:gridCol w:w="843"/>
        <w:gridCol w:w="810"/>
      </w:tblGrid>
      <w:tr w:rsidR="00B7464C" w:rsidTr="00316716">
        <w:trPr>
          <w:jc w:val="center"/>
        </w:trPr>
        <w:tc>
          <w:tcPr>
            <w:tcW w:w="746" w:type="dxa"/>
            <w:shd w:val="clear" w:color="auto" w:fill="D9D9D9" w:themeFill="background1" w:themeFillShade="D9"/>
          </w:tcPr>
          <w:p w:rsidR="00B7464C" w:rsidRPr="00B7464C" w:rsidRDefault="00B7464C" w:rsidP="00316716">
            <w:pPr>
              <w:pStyle w:val="Text"/>
              <w:rPr>
                <w:b/>
              </w:rPr>
            </w:pPr>
            <w:r w:rsidRPr="00B7464C">
              <w:rPr>
                <w:b/>
              </w:rPr>
              <w:t>OR</w:t>
            </w:r>
          </w:p>
        </w:tc>
        <w:tc>
          <w:tcPr>
            <w:tcW w:w="802" w:type="dxa"/>
            <w:shd w:val="clear" w:color="auto" w:fill="D9D9D9" w:themeFill="background1" w:themeFillShade="D9"/>
          </w:tcPr>
          <w:p w:rsidR="00B7464C" w:rsidRDefault="00B7464C" w:rsidP="00316716">
            <w:pPr>
              <w:pStyle w:val="Text"/>
            </w:pPr>
            <w:r>
              <w:t>TRUE</w:t>
            </w:r>
          </w:p>
        </w:tc>
        <w:tc>
          <w:tcPr>
            <w:tcW w:w="810" w:type="dxa"/>
            <w:shd w:val="clear" w:color="auto" w:fill="D9D9D9" w:themeFill="background1" w:themeFillShade="D9"/>
          </w:tcPr>
          <w:p w:rsidR="00B7464C" w:rsidRDefault="00B7464C" w:rsidP="00316716">
            <w:pPr>
              <w:pStyle w:val="Text"/>
            </w:pPr>
            <w:r>
              <w:t>FALSE</w:t>
            </w:r>
          </w:p>
        </w:tc>
        <w:tc>
          <w:tcPr>
            <w:tcW w:w="810" w:type="dxa"/>
            <w:shd w:val="clear" w:color="auto" w:fill="D9D9D9" w:themeFill="background1" w:themeFillShade="D9"/>
          </w:tcPr>
          <w:p w:rsidR="00B7464C" w:rsidRDefault="00B7464C" w:rsidP="00316716">
            <w:pPr>
              <w:pStyle w:val="Text"/>
            </w:pPr>
            <w:r>
              <w:t>UNK</w:t>
            </w:r>
          </w:p>
        </w:tc>
      </w:tr>
      <w:tr w:rsidR="00B7464C" w:rsidTr="00316716">
        <w:trPr>
          <w:jc w:val="center"/>
        </w:trPr>
        <w:tc>
          <w:tcPr>
            <w:tcW w:w="746" w:type="dxa"/>
            <w:shd w:val="clear" w:color="auto" w:fill="D9D9D9" w:themeFill="background1" w:themeFillShade="D9"/>
          </w:tcPr>
          <w:p w:rsidR="00B7464C" w:rsidRDefault="00B7464C" w:rsidP="00316716">
            <w:pPr>
              <w:pStyle w:val="Text"/>
            </w:pPr>
            <w:r>
              <w:t>TRUE</w:t>
            </w:r>
          </w:p>
        </w:tc>
        <w:tc>
          <w:tcPr>
            <w:tcW w:w="802" w:type="dxa"/>
          </w:tcPr>
          <w:p w:rsidR="00B7464C" w:rsidRDefault="00B7464C" w:rsidP="00316716">
            <w:pPr>
              <w:pStyle w:val="Text"/>
            </w:pPr>
            <w:r>
              <w:t>true</w:t>
            </w:r>
          </w:p>
        </w:tc>
        <w:tc>
          <w:tcPr>
            <w:tcW w:w="810" w:type="dxa"/>
          </w:tcPr>
          <w:p w:rsidR="00B7464C" w:rsidRDefault="00B7464C" w:rsidP="00316716">
            <w:pPr>
              <w:pStyle w:val="Text"/>
            </w:pPr>
            <w:r>
              <w:t>true</w:t>
            </w:r>
          </w:p>
        </w:tc>
        <w:tc>
          <w:tcPr>
            <w:tcW w:w="810" w:type="dxa"/>
          </w:tcPr>
          <w:p w:rsidR="00B7464C" w:rsidRDefault="00B7464C" w:rsidP="00316716">
            <w:pPr>
              <w:pStyle w:val="Text"/>
            </w:pPr>
            <w:r>
              <w:t>true</w:t>
            </w:r>
          </w:p>
        </w:tc>
      </w:tr>
      <w:tr w:rsidR="00B7464C" w:rsidTr="00316716">
        <w:trPr>
          <w:jc w:val="center"/>
        </w:trPr>
        <w:tc>
          <w:tcPr>
            <w:tcW w:w="746" w:type="dxa"/>
            <w:shd w:val="clear" w:color="auto" w:fill="D9D9D9" w:themeFill="background1" w:themeFillShade="D9"/>
          </w:tcPr>
          <w:p w:rsidR="00B7464C" w:rsidRDefault="00B7464C" w:rsidP="00316716">
            <w:pPr>
              <w:pStyle w:val="Text"/>
            </w:pPr>
            <w:r>
              <w:t>FALSE</w:t>
            </w:r>
          </w:p>
        </w:tc>
        <w:tc>
          <w:tcPr>
            <w:tcW w:w="802" w:type="dxa"/>
          </w:tcPr>
          <w:p w:rsidR="00B7464C" w:rsidRDefault="00B7464C" w:rsidP="00316716">
            <w:pPr>
              <w:pStyle w:val="Text"/>
            </w:pPr>
            <w:r>
              <w:t>true</w:t>
            </w:r>
          </w:p>
        </w:tc>
        <w:tc>
          <w:tcPr>
            <w:tcW w:w="810" w:type="dxa"/>
          </w:tcPr>
          <w:p w:rsidR="00B7464C" w:rsidRDefault="00B7464C" w:rsidP="00316716">
            <w:pPr>
              <w:pStyle w:val="Text"/>
            </w:pPr>
            <w:r>
              <w:t>false</w:t>
            </w:r>
          </w:p>
        </w:tc>
        <w:tc>
          <w:tcPr>
            <w:tcW w:w="810" w:type="dxa"/>
          </w:tcPr>
          <w:p w:rsidR="00B7464C" w:rsidRDefault="00B7464C" w:rsidP="00316716">
            <w:pPr>
              <w:pStyle w:val="Text"/>
            </w:pPr>
            <w:r>
              <w:t>unk</w:t>
            </w:r>
          </w:p>
        </w:tc>
      </w:tr>
      <w:tr w:rsidR="00B7464C" w:rsidTr="00316716">
        <w:trPr>
          <w:jc w:val="center"/>
        </w:trPr>
        <w:tc>
          <w:tcPr>
            <w:tcW w:w="746" w:type="dxa"/>
            <w:shd w:val="clear" w:color="auto" w:fill="D9D9D9" w:themeFill="background1" w:themeFillShade="D9"/>
          </w:tcPr>
          <w:p w:rsidR="00B7464C" w:rsidRDefault="00B7464C" w:rsidP="00316716">
            <w:pPr>
              <w:pStyle w:val="Text"/>
            </w:pPr>
            <w:r>
              <w:t>UNK</w:t>
            </w:r>
          </w:p>
        </w:tc>
        <w:tc>
          <w:tcPr>
            <w:tcW w:w="802" w:type="dxa"/>
          </w:tcPr>
          <w:p w:rsidR="00B7464C" w:rsidRDefault="00B7464C" w:rsidP="00316716">
            <w:pPr>
              <w:pStyle w:val="Text"/>
            </w:pPr>
            <w:r>
              <w:t>true</w:t>
            </w:r>
          </w:p>
        </w:tc>
        <w:tc>
          <w:tcPr>
            <w:tcW w:w="810" w:type="dxa"/>
          </w:tcPr>
          <w:p w:rsidR="00B7464C" w:rsidRDefault="00B7464C" w:rsidP="00316716">
            <w:pPr>
              <w:pStyle w:val="Text"/>
            </w:pPr>
            <w:r>
              <w:t>unk</w:t>
            </w:r>
          </w:p>
        </w:tc>
        <w:tc>
          <w:tcPr>
            <w:tcW w:w="810" w:type="dxa"/>
          </w:tcPr>
          <w:p w:rsidR="00B7464C" w:rsidRDefault="00B7464C" w:rsidP="00316716">
            <w:pPr>
              <w:pStyle w:val="Text"/>
            </w:pPr>
            <w:r>
              <w:t>unk</w:t>
            </w:r>
          </w:p>
        </w:tc>
      </w:tr>
    </w:tbl>
    <w:p w:rsidR="00B7464C" w:rsidRDefault="00B7464C" w:rsidP="00B7464C">
      <w:pPr>
        <w:pStyle w:val="TableSpacingAfter"/>
      </w:pPr>
    </w:p>
    <w:p w:rsidR="00112F07" w:rsidRDefault="00112F07" w:rsidP="00FA54A1">
      <w:pPr>
        <w:pStyle w:val="Heading4"/>
      </w:pPr>
      <w:bookmarkStart w:id="20" w:name="_Toc205610630"/>
      <w:bookmarkStart w:id="21" w:name="_Toc205617541"/>
      <w:r>
        <w:t>Compensating Actions</w:t>
      </w:r>
      <w:r w:rsidR="00F23373">
        <w:t xml:space="preserve"> for Denormalization</w:t>
      </w:r>
      <w:bookmarkEnd w:id="20"/>
      <w:bookmarkEnd w:id="21"/>
    </w:p>
    <w:p w:rsidR="00112F07" w:rsidRDefault="00D03AAE" w:rsidP="008E2C97">
      <w:pPr>
        <w:pStyle w:val="Text"/>
      </w:pPr>
      <w:r>
        <w:t>It is very</w:t>
      </w:r>
      <w:r w:rsidR="00112F07">
        <w:t xml:space="preserve"> important </w:t>
      </w:r>
      <w:r>
        <w:t>for</w:t>
      </w:r>
      <w:r w:rsidR="00112F07">
        <w:t xml:space="preserve"> any denormalization that there be a compensating action</w:t>
      </w:r>
      <w:r w:rsidR="00B7464C">
        <w:t xml:space="preserve">. </w:t>
      </w:r>
      <w:r w:rsidR="00112F07">
        <w:t>Normalization provides conformance to the rules of the relational model, for which relational engines are designed</w:t>
      </w:r>
      <w:r w:rsidR="00B7464C">
        <w:t xml:space="preserve">. </w:t>
      </w:r>
      <w:r w:rsidR="00112F07">
        <w:t>Thus</w:t>
      </w:r>
      <w:r w:rsidR="00F23373">
        <w:t>,</w:t>
      </w:r>
      <w:r w:rsidR="00112F07">
        <w:t xml:space="preserve"> normalization gives the optimizer the best chance to do its job effectively. It also protects data consistency</w:t>
      </w:r>
      <w:r w:rsidR="00B7464C">
        <w:t xml:space="preserve">. </w:t>
      </w:r>
      <w:r w:rsidR="00112F07">
        <w:t>Both of these are critical elements to any system</w:t>
      </w:r>
      <w:r w:rsidR="00957B20">
        <w:t>.</w:t>
      </w:r>
      <w:r w:rsidR="00112F07">
        <w:t xml:space="preserve"> </w:t>
      </w:r>
    </w:p>
    <w:p w:rsidR="00112F07" w:rsidRDefault="00112F07" w:rsidP="008E2C97">
      <w:pPr>
        <w:pStyle w:val="Text"/>
      </w:pPr>
      <w:r>
        <w:t>If a decision to denormalize is made, there must be a compensating action to ensure data consistency</w:t>
      </w:r>
      <w:r w:rsidR="00B7464C">
        <w:t xml:space="preserve">. </w:t>
      </w:r>
      <w:r>
        <w:t>In the example of the folder hierarchy and a materialized path</w:t>
      </w:r>
      <w:r w:rsidR="00D03AAE">
        <w:t>,</w:t>
      </w:r>
      <w:r>
        <w:t xml:space="preserve"> if a folder is moved by changing the parent, the materialized path is not automatically updated. the compensating action is that there must be a trigger or programmatic solution to change the materialized path as well. </w:t>
      </w:r>
      <w:r w:rsidR="00F23373">
        <w:t>A</w:t>
      </w:r>
      <w:r>
        <w:t xml:space="preserve"> denormalization always has other repercussions that may make it not as scalable or perform</w:t>
      </w:r>
      <w:r w:rsidR="004D5787">
        <w:t xml:space="preserve"> as well</w:t>
      </w:r>
      <w:r>
        <w:t xml:space="preserve"> as intended</w:t>
      </w:r>
      <w:r w:rsidR="00B7464C">
        <w:t xml:space="preserve">. </w:t>
      </w:r>
      <w:r>
        <w:t xml:space="preserve">In the case of the folder hierarchy, the work </w:t>
      </w:r>
      <w:r w:rsidR="00F23373">
        <w:t>required</w:t>
      </w:r>
      <w:r>
        <w:t xml:space="preserve"> to build the path on every query is worth the </w:t>
      </w:r>
      <w:r w:rsidR="00F23373">
        <w:t xml:space="preserve">cost of the </w:t>
      </w:r>
      <w:r>
        <w:t>compensating action.</w:t>
      </w:r>
    </w:p>
    <w:p w:rsidR="00112F07" w:rsidRDefault="00112F07" w:rsidP="00FA54A1">
      <w:pPr>
        <w:pStyle w:val="Heading4"/>
      </w:pPr>
      <w:bookmarkStart w:id="22" w:name="_Toc205610631"/>
      <w:bookmarkStart w:id="23" w:name="_Toc205617542"/>
      <w:r>
        <w:t>Parent/Child Tables and Sequence IDs</w:t>
      </w:r>
      <w:bookmarkEnd w:id="22"/>
      <w:bookmarkEnd w:id="23"/>
    </w:p>
    <w:p w:rsidR="00112F07" w:rsidRDefault="00112F07" w:rsidP="008E2C97">
      <w:pPr>
        <w:pStyle w:val="Text"/>
      </w:pPr>
      <w:r>
        <w:t>Semantic models tend to be very deep in parent/child relationships; this is simply a common characteristic that is not often found in OLTP or OLAP data models</w:t>
      </w:r>
      <w:r w:rsidR="00B7464C">
        <w:t xml:space="preserve">. </w:t>
      </w:r>
      <w:r>
        <w:t xml:space="preserve">Problems with incorrectly modeling parent/child relationships </w:t>
      </w:r>
      <w:r w:rsidR="00250ED0">
        <w:t>typically do</w:t>
      </w:r>
      <w:r>
        <w:t xml:space="preserve"> not affect scalability for the parent and child, but for all the grandchildren</w:t>
      </w:r>
      <w:r w:rsidR="00F23373">
        <w:t>.</w:t>
      </w:r>
      <w:r>
        <w:t xml:space="preserve"> </w:t>
      </w:r>
      <w:r w:rsidR="00422F87">
        <w:t xml:space="preserve">Each </w:t>
      </w:r>
      <w:r>
        <w:t>generation compound</w:t>
      </w:r>
      <w:r w:rsidR="00F23373">
        <w:t>s</w:t>
      </w:r>
      <w:r>
        <w:t xml:space="preserve"> the problem because each generation provides a natural narrowing of the data and parent/child tables are not very different for the optimizer than a table with a domain </w:t>
      </w:r>
      <w:r>
        <w:lastRenderedPageBreak/>
        <w:t>table</w:t>
      </w:r>
      <w:r w:rsidR="00B7464C">
        <w:t xml:space="preserve">. </w:t>
      </w:r>
      <w:r>
        <w:t xml:space="preserve">(A domain table is generally a type table, with a </w:t>
      </w:r>
      <w:r w:rsidR="00F23373">
        <w:t>foreign key</w:t>
      </w:r>
      <w:r>
        <w:t xml:space="preserve"> relationship with a regular table</w:t>
      </w:r>
      <w:r w:rsidR="00B7464C">
        <w:t xml:space="preserve">. </w:t>
      </w:r>
      <w:r>
        <w:t xml:space="preserve">This table provides the domain of allowed values for the column in the regular table.) </w:t>
      </w:r>
    </w:p>
    <w:p w:rsidR="00112F07" w:rsidRDefault="00112F07" w:rsidP="008E2C97">
      <w:pPr>
        <w:pStyle w:val="Text"/>
      </w:pPr>
      <w:r>
        <w:t>The following tables represent common entities on a manufacturing plant floor (simplified for this example)</w:t>
      </w:r>
      <w:r w:rsidR="00B7464C">
        <w:t xml:space="preserve">. </w:t>
      </w:r>
      <w:r>
        <w:t>There is a sequenceID for each table and there are currently no relationships defined, so the optimizer does not have any information about relationships (the</w:t>
      </w:r>
      <w:r w:rsidR="00F23373">
        <w:t>se relationships</w:t>
      </w:r>
      <w:r>
        <w:t xml:space="preserve"> </w:t>
      </w:r>
      <w:r w:rsidR="00250ED0">
        <w:t>are a concept and</w:t>
      </w:r>
      <w:r>
        <w:t xml:space="preserve"> not </w:t>
      </w:r>
      <w:r w:rsidR="00250ED0">
        <w:t xml:space="preserve">defined </w:t>
      </w:r>
      <w:r>
        <w:t>in the system)</w:t>
      </w:r>
      <w:r w:rsidR="00B7464C">
        <w:t xml:space="preserve">. </w:t>
      </w:r>
      <w:r>
        <w:t>A Site is the plant building, an area is inside the plant building, a line is a production line inside an area, a node is a piece of equipment on that line</w:t>
      </w:r>
      <w:r w:rsidR="00F23373">
        <w:t>,</w:t>
      </w:r>
      <w:r>
        <w:t xml:space="preserve"> and sensors live on nodes.</w:t>
      </w:r>
    </w:p>
    <w:p w:rsidR="00112F07" w:rsidRDefault="00422F87" w:rsidP="00422F87">
      <w:pPr>
        <w:pStyle w:val="Figure"/>
      </w:pPr>
      <w:r>
        <w:object w:dxaOrig="11169" w:dyaOrig="1595">
          <v:shape id="_x0000_i1029" type="#_x0000_t75" style="width:444.75pt;height:63.75pt" o:ole="">
            <v:imagedata r:id="rId32" o:title=""/>
          </v:shape>
          <o:OLEObject Type="Embed" ProgID="Visio.Drawing.11" ShapeID="_x0000_i1029" DrawAspect="Content" ObjectID="_1393239702" r:id="rId33"/>
        </w:object>
      </w:r>
    </w:p>
    <w:p w:rsidR="00112F07" w:rsidRDefault="00112F07" w:rsidP="00422F87">
      <w:pPr>
        <w:pStyle w:val="Label"/>
      </w:pPr>
      <w:r>
        <w:t xml:space="preserve">Figure </w:t>
      </w:r>
      <w:fldSimple w:instr=" SEQ Figure \* ARABIC ">
        <w:r w:rsidR="00374973">
          <w:rPr>
            <w:noProof/>
          </w:rPr>
          <w:t>11</w:t>
        </w:r>
      </w:fldSimple>
    </w:p>
    <w:p w:rsidR="00112F07" w:rsidRDefault="00112F07" w:rsidP="008E2C97">
      <w:pPr>
        <w:pStyle w:val="Text"/>
      </w:pPr>
      <w:r>
        <w:t>This is a common data model that we see when databases are migrated from Oracle. even though there are column names that are the same in each table, that does</w:t>
      </w:r>
      <w:r w:rsidR="007D25F1">
        <w:t xml:space="preserve"> no</w:t>
      </w:r>
      <w:r>
        <w:t>t indicate to a system that they have a relationship</w:t>
      </w:r>
      <w:r w:rsidR="007D25F1">
        <w:t>.</w:t>
      </w:r>
      <w:r>
        <w:t xml:space="preserve"> the optimizer can make </w:t>
      </w:r>
      <w:r w:rsidR="007D25F1">
        <w:t>a</w:t>
      </w:r>
      <w:r>
        <w:t xml:space="preserve"> good guess </w:t>
      </w:r>
      <w:r w:rsidR="007D25F1">
        <w:t>whether</w:t>
      </w:r>
      <w:r>
        <w:t xml:space="preserve"> there is a relationship between the SiteID in Site and the SiteID in Area, but </w:t>
      </w:r>
      <w:r w:rsidR="007D25F1">
        <w:t>there is no</w:t>
      </w:r>
      <w:r>
        <w:t xml:space="preserve"> guarantee that</w:t>
      </w:r>
      <w:r w:rsidR="00250ED0">
        <w:t xml:space="preserve"> </w:t>
      </w:r>
      <w:r w:rsidR="00240E65">
        <w:t>it will be correct</w:t>
      </w:r>
      <w:r>
        <w:t>.</w:t>
      </w:r>
    </w:p>
    <w:p w:rsidR="00112F07" w:rsidRDefault="00250ED0" w:rsidP="008E2C97">
      <w:pPr>
        <w:pStyle w:val="Text"/>
      </w:pPr>
      <w:r>
        <w:t>A</w:t>
      </w:r>
      <w:r w:rsidR="00112F07">
        <w:t xml:space="preserve"> model with </w:t>
      </w:r>
      <w:r w:rsidR="007D25F1">
        <w:t>foreign key</w:t>
      </w:r>
      <w:r w:rsidR="00112F07">
        <w:t xml:space="preserve"> constraints for each table looks like this:</w:t>
      </w:r>
    </w:p>
    <w:p w:rsidR="00112F07" w:rsidRDefault="00374973" w:rsidP="00374973">
      <w:pPr>
        <w:pStyle w:val="Figure"/>
      </w:pPr>
      <w:r>
        <w:object w:dxaOrig="11214" w:dyaOrig="1595">
          <v:shape id="_x0000_i1030" type="#_x0000_t75" style="width:438.75pt;height:61.5pt" o:ole="">
            <v:imagedata r:id="rId34" o:title=""/>
          </v:shape>
          <o:OLEObject Type="Embed" ProgID="Visio.Drawing.11" ShapeID="_x0000_i1030" DrawAspect="Content" ObjectID="_1393239703" r:id="rId35"/>
        </w:object>
      </w:r>
    </w:p>
    <w:p w:rsidR="00112F07" w:rsidRDefault="00112F07" w:rsidP="00374973">
      <w:pPr>
        <w:pStyle w:val="Label"/>
      </w:pPr>
      <w:r>
        <w:t xml:space="preserve">Figure </w:t>
      </w:r>
      <w:fldSimple w:instr=" SEQ Figure \* ARABIC ">
        <w:r w:rsidR="00374973">
          <w:rPr>
            <w:noProof/>
          </w:rPr>
          <w:t>12</w:t>
        </w:r>
      </w:fldSimple>
    </w:p>
    <w:p w:rsidR="00112F07" w:rsidRDefault="00112F07" w:rsidP="008E2C97">
      <w:pPr>
        <w:pStyle w:val="Text"/>
      </w:pPr>
      <w:r>
        <w:t xml:space="preserve">The problem with this model is that the optimizer (as well as a developer) will see these as domain tables </w:t>
      </w:r>
      <w:r w:rsidR="007D25F1">
        <w:t xml:space="preserve">that </w:t>
      </w:r>
      <w:r>
        <w:t>constrain the value of the NodeID in the Sensor table</w:t>
      </w:r>
      <w:r w:rsidR="00B7464C">
        <w:t xml:space="preserve">. </w:t>
      </w:r>
      <w:r>
        <w:t>But that is not actually correct</w:t>
      </w:r>
      <w:r w:rsidR="00B7464C">
        <w:t xml:space="preserve">. </w:t>
      </w:r>
      <w:r>
        <w:t>A sensor cannot exist by itself</w:t>
      </w:r>
      <w:r w:rsidR="007D25F1">
        <w:rPr>
          <w:rFonts w:ascii="Times New Roman" w:hAnsi="Times New Roman"/>
        </w:rPr>
        <w:t>─</w:t>
      </w:r>
      <w:r>
        <w:t>it is a subpart of a Node</w:t>
      </w:r>
      <w:r w:rsidR="007D25F1">
        <w:rPr>
          <w:rFonts w:ascii="Times New Roman" w:hAnsi="Times New Roman"/>
        </w:rPr>
        <w:t>─</w:t>
      </w:r>
      <w:r>
        <w:t>so it is a child table</w:t>
      </w:r>
      <w:r w:rsidR="00B7464C">
        <w:t xml:space="preserve">. </w:t>
      </w:r>
      <w:r>
        <w:t xml:space="preserve">This is true of the </w:t>
      </w:r>
      <w:r w:rsidR="007D25F1">
        <w:t>entire</w:t>
      </w:r>
      <w:r>
        <w:t xml:space="preserve"> group of tables</w:t>
      </w:r>
      <w:r w:rsidR="007D25F1">
        <w:rPr>
          <w:rFonts w:ascii="Times New Roman" w:hAnsi="Times New Roman"/>
        </w:rPr>
        <w:t>─</w:t>
      </w:r>
      <w:r>
        <w:t xml:space="preserve">each is a child of the previous. children are identified in the relational model </w:t>
      </w:r>
      <w:r w:rsidR="00250ED0">
        <w:t>by</w:t>
      </w:r>
      <w:r>
        <w:t xml:space="preserve"> a compound key (the parent ID and an Instance or LineID)</w:t>
      </w:r>
      <w:r w:rsidR="00B7464C">
        <w:t xml:space="preserve">. </w:t>
      </w:r>
    </w:p>
    <w:p w:rsidR="00112F07" w:rsidRDefault="00374973" w:rsidP="00374973">
      <w:pPr>
        <w:pStyle w:val="Figure"/>
      </w:pPr>
      <w:r>
        <w:object w:dxaOrig="4281" w:dyaOrig="1595">
          <v:shape id="_x0000_i1031" type="#_x0000_t75" style="width:174.75pt;height:65.25pt" o:ole="">
            <v:imagedata r:id="rId36" o:title=""/>
          </v:shape>
          <o:OLEObject Type="Embed" ProgID="Visio.Drawing.11" ShapeID="_x0000_i1031" DrawAspect="Content" ObjectID="_1393239704" r:id="rId37"/>
        </w:object>
      </w:r>
      <w:r w:rsidR="00112F07">
        <w:t xml:space="preserve">                    </w:t>
      </w:r>
      <w:r>
        <w:object w:dxaOrig="4302" w:dyaOrig="1595">
          <v:shape id="_x0000_i1032" type="#_x0000_t75" style="width:176.25pt;height:65.25pt" o:ole="">
            <v:imagedata r:id="rId38" o:title=""/>
          </v:shape>
          <o:OLEObject Type="Embed" ProgID="Visio.Drawing.11" ShapeID="_x0000_i1032" DrawAspect="Content" ObjectID="_1393239705" r:id="rId39"/>
        </w:object>
      </w:r>
    </w:p>
    <w:p w:rsidR="008E2C97" w:rsidRDefault="00240E65" w:rsidP="00374973">
      <w:pPr>
        <w:pStyle w:val="Text"/>
        <w:tabs>
          <w:tab w:val="center" w:pos="1620"/>
          <w:tab w:val="center" w:pos="1710"/>
          <w:tab w:val="center" w:pos="6660"/>
        </w:tabs>
      </w:pPr>
      <w:r>
        <w:tab/>
      </w:r>
      <w:r w:rsidR="00112F07">
        <w:t>Domain Relationship</w:t>
      </w:r>
      <w:r>
        <w:tab/>
      </w:r>
      <w:r w:rsidR="00112F07">
        <w:t>Parent/Child Relationship</w:t>
      </w:r>
    </w:p>
    <w:p w:rsidR="00112F07" w:rsidRDefault="00112F07" w:rsidP="008E2C97">
      <w:pPr>
        <w:pStyle w:val="Label"/>
      </w:pPr>
      <w:r>
        <w:t xml:space="preserve">Figure </w:t>
      </w:r>
      <w:fldSimple w:instr=" SEQ Figure \* ARABIC ">
        <w:r w:rsidR="00374973">
          <w:rPr>
            <w:noProof/>
          </w:rPr>
          <w:t>13</w:t>
        </w:r>
      </w:fldSimple>
    </w:p>
    <w:p w:rsidR="00112F07" w:rsidRDefault="00112F07" w:rsidP="008E2C97">
      <w:pPr>
        <w:pStyle w:val="Text"/>
      </w:pPr>
      <w:r>
        <w:t xml:space="preserve">Data modeling tools usually pull the </w:t>
      </w:r>
      <w:r w:rsidR="007D25F1">
        <w:t>primary key</w:t>
      </w:r>
      <w:r>
        <w:t xml:space="preserve"> from the parent to the child table when you draw that relationship</w:t>
      </w:r>
      <w:r w:rsidR="00B7464C">
        <w:t xml:space="preserve">. </w:t>
      </w:r>
      <w:r>
        <w:t>This is what the model should actually look like:</w:t>
      </w:r>
    </w:p>
    <w:p w:rsidR="00112F07" w:rsidRDefault="00112F07" w:rsidP="008E2C97">
      <w:pPr>
        <w:pStyle w:val="Figure"/>
      </w:pPr>
      <w:r>
        <w:object w:dxaOrig="12166" w:dyaOrig="2314">
          <v:shape id="_x0000_i1033" type="#_x0000_t75" style="width:436.5pt;height:83.25pt" o:ole="">
            <v:imagedata r:id="rId40" o:title=""/>
          </v:shape>
          <o:OLEObject Type="Embed" ProgID="Visio.Drawing.11" ShapeID="_x0000_i1033" DrawAspect="Content" ObjectID="_1393239706" r:id="rId41"/>
        </w:object>
      </w:r>
    </w:p>
    <w:p w:rsidR="00112F07" w:rsidRDefault="00112F07" w:rsidP="008E2C97">
      <w:pPr>
        <w:pStyle w:val="Label"/>
      </w:pPr>
      <w:r>
        <w:t xml:space="preserve">Figure </w:t>
      </w:r>
      <w:fldSimple w:instr=" SEQ Figure \* ARABIC ">
        <w:r w:rsidR="00374973">
          <w:rPr>
            <w:noProof/>
          </w:rPr>
          <w:t>14</w:t>
        </w:r>
      </w:fldSimple>
    </w:p>
    <w:p w:rsidR="00112F07" w:rsidRDefault="00112F07" w:rsidP="008E2C97">
      <w:pPr>
        <w:pStyle w:val="Text"/>
      </w:pPr>
      <w:r>
        <w:t>It is good practice to keep the parent keys in the same order in each child table for ease of reading</w:t>
      </w:r>
      <w:r w:rsidR="00B7464C">
        <w:t xml:space="preserve">. </w:t>
      </w:r>
      <w:r>
        <w:t>It is very clear in this diagram that each is a parent of the next</w:t>
      </w:r>
      <w:r w:rsidR="00B7464C">
        <w:t xml:space="preserve">. </w:t>
      </w:r>
      <w:r>
        <w:t xml:space="preserve">Another rule of relational databases is that you must join on the </w:t>
      </w:r>
      <w:r w:rsidR="00240E65">
        <w:t>entire</w:t>
      </w:r>
      <w:r>
        <w:t xml:space="preserve"> key</w:t>
      </w:r>
      <w:r w:rsidR="007D25F1">
        <w:t>;</w:t>
      </w:r>
      <w:r>
        <w:t xml:space="preserve"> this model makes that clear as well. </w:t>
      </w:r>
      <w:r w:rsidR="004D5787">
        <w:t>Joining</w:t>
      </w:r>
      <w:r>
        <w:t xml:space="preserve"> the Sensor table to the Node table requires </w:t>
      </w:r>
      <w:r w:rsidR="007D25F1">
        <w:t xml:space="preserve">a </w:t>
      </w:r>
      <w:r>
        <w:t>join on SiteID and AreaID and LineID and NodeID on both sides of the join</w:t>
      </w:r>
      <w:r w:rsidR="00B7464C">
        <w:t xml:space="preserve">. </w:t>
      </w:r>
      <w:r>
        <w:t xml:space="preserve">Note that incorrect modeling, such as the model </w:t>
      </w:r>
      <w:r w:rsidR="007D25F1">
        <w:t>in Figure 12</w:t>
      </w:r>
      <w:r>
        <w:t xml:space="preserve"> can lead to </w:t>
      </w:r>
      <w:r w:rsidR="00250ED0">
        <w:t xml:space="preserve">the entry of </w:t>
      </w:r>
      <w:r>
        <w:t>incorrect data.</w:t>
      </w:r>
    </w:p>
    <w:p w:rsidR="00112F07" w:rsidRDefault="00112F07" w:rsidP="008E2C97">
      <w:pPr>
        <w:pStyle w:val="Text"/>
      </w:pPr>
      <w:r>
        <w:t xml:space="preserve">This </w:t>
      </w:r>
      <w:r w:rsidR="00250ED0">
        <w:t xml:space="preserve">task </w:t>
      </w:r>
      <w:r>
        <w:t>looks very onerous</w:t>
      </w:r>
      <w:r w:rsidR="007D25F1">
        <w:rPr>
          <w:rFonts w:ascii="Times New Roman" w:hAnsi="Times New Roman"/>
        </w:rPr>
        <w:t>─</w:t>
      </w:r>
      <w:r w:rsidR="00250ED0">
        <w:t>there are</w:t>
      </w:r>
      <w:r>
        <w:t xml:space="preserve"> so many keys </w:t>
      </w:r>
      <w:r w:rsidR="00250ED0">
        <w:t>and</w:t>
      </w:r>
      <w:r>
        <w:t xml:space="preserve"> so much code</w:t>
      </w:r>
      <w:r w:rsidR="00B7464C">
        <w:t xml:space="preserve">. </w:t>
      </w:r>
      <w:r>
        <w:t>However, it is normal form and make</w:t>
      </w:r>
      <w:r w:rsidR="00250ED0">
        <w:t>s</w:t>
      </w:r>
      <w:r>
        <w:t xml:space="preserve"> a huge difference in scalability in semantic models</w:t>
      </w:r>
      <w:r w:rsidR="00B7464C">
        <w:t xml:space="preserve">. </w:t>
      </w:r>
      <w:r>
        <w:t xml:space="preserve">The optimizer </w:t>
      </w:r>
      <w:r w:rsidR="00A65F8C">
        <w:t>can</w:t>
      </w:r>
      <w:r>
        <w:t xml:space="preserve"> pick absolutely correct join execution plans, and you can jump in the hierarchy at any point</w:t>
      </w:r>
      <w:r w:rsidR="00B7464C">
        <w:t xml:space="preserve">. </w:t>
      </w:r>
      <w:r>
        <w:t xml:space="preserve">For instance, </w:t>
      </w:r>
      <w:r w:rsidR="007D25F1">
        <w:t>finding</w:t>
      </w:r>
      <w:r>
        <w:t xml:space="preserve"> all the sensors in one area can be </w:t>
      </w:r>
      <w:r w:rsidR="007D25F1">
        <w:t>accomplished</w:t>
      </w:r>
      <w:r>
        <w:t xml:space="preserve"> by query</w:t>
      </w:r>
      <w:r w:rsidR="007D25F1">
        <w:t>ing</w:t>
      </w:r>
      <w:r>
        <w:t xml:space="preserve"> only the Sensor table</w:t>
      </w:r>
      <w:r w:rsidR="00B7464C">
        <w:t xml:space="preserve">. </w:t>
      </w:r>
      <w:r>
        <w:t>In the previous model</w:t>
      </w:r>
      <w:r w:rsidR="007D25F1">
        <w:t xml:space="preserve"> in Figure 12</w:t>
      </w:r>
      <w:r>
        <w:t xml:space="preserve">, the parent keys are not carried down </w:t>
      </w:r>
      <w:r w:rsidR="007D25F1">
        <w:t xml:space="preserve">and </w:t>
      </w:r>
      <w:r>
        <w:t>you would have to join every single table to get that information</w:t>
      </w:r>
      <w:r w:rsidR="00B7464C">
        <w:t xml:space="preserve">. </w:t>
      </w:r>
      <w:r>
        <w:t xml:space="preserve">Watch for queries </w:t>
      </w:r>
      <w:r w:rsidR="007D25F1">
        <w:t>that return</w:t>
      </w:r>
      <w:r>
        <w:t xml:space="preserve"> duplicate data and </w:t>
      </w:r>
      <w:r w:rsidR="00250ED0">
        <w:t>that</w:t>
      </w:r>
      <w:r>
        <w:t xml:space="preserve"> use a DISTINCT clause to fix </w:t>
      </w:r>
      <w:r w:rsidR="007D25F1">
        <w:t>this</w:t>
      </w:r>
      <w:r w:rsidR="00250ED0">
        <w:rPr>
          <w:rFonts w:ascii="Times New Roman" w:hAnsi="Times New Roman"/>
        </w:rPr>
        <w:t xml:space="preserve">. </w:t>
      </w:r>
      <w:r w:rsidR="00250ED0">
        <w:t xml:space="preserve">Duplicate data </w:t>
      </w:r>
      <w:r>
        <w:t>is a clear sign of a model problem</w:t>
      </w:r>
      <w:r w:rsidR="007D25F1">
        <w:t xml:space="preserve"> and the problem is</w:t>
      </w:r>
      <w:r>
        <w:t xml:space="preserve"> usually just this one</w:t>
      </w:r>
      <w:r w:rsidR="007D25F1">
        <w:rPr>
          <w:rFonts w:ascii="Times New Roman" w:hAnsi="Times New Roman"/>
        </w:rPr>
        <w:t>─</w:t>
      </w:r>
      <w:r>
        <w:t>domain relationships instead of parent/child relationships</w:t>
      </w:r>
      <w:r w:rsidR="00B7464C">
        <w:t xml:space="preserve">. </w:t>
      </w:r>
      <w:r>
        <w:t xml:space="preserve">The DISTINCT clause should not be </w:t>
      </w:r>
      <w:r w:rsidR="007D25F1">
        <w:t>necessary</w:t>
      </w:r>
      <w:r>
        <w:t xml:space="preserve"> to make a query correct.</w:t>
      </w:r>
    </w:p>
    <w:p w:rsidR="00112F07" w:rsidRDefault="00316716" w:rsidP="008E2C97">
      <w:pPr>
        <w:pStyle w:val="Text"/>
      </w:pPr>
      <w:r>
        <w:t>T</w:t>
      </w:r>
      <w:r w:rsidR="00112F07">
        <w:t>o test the physical data model</w:t>
      </w:r>
      <w:r w:rsidR="00250ED0">
        <w:t>,</w:t>
      </w:r>
      <w:r w:rsidR="00112F07">
        <w:t xml:space="preserve"> reverse engineer the database into </w:t>
      </w:r>
      <w:r w:rsidR="007D25F1">
        <w:t xml:space="preserve">Microsoft </w:t>
      </w:r>
      <w:r w:rsidR="00112F07">
        <w:t>Visio</w:t>
      </w:r>
      <w:r w:rsidR="00B7464C" w:rsidRPr="00B7464C">
        <w:rPr>
          <w:rStyle w:val="Trademark"/>
          <w:position w:val="4"/>
        </w:rPr>
        <w:t>®</w:t>
      </w:r>
      <w:r w:rsidR="00112F07">
        <w:t xml:space="preserve"> and see if all of the relationships are intact. If Visio can pull out the entire model and relationships, so can the optimizer. </w:t>
      </w:r>
    </w:p>
    <w:p w:rsidR="00112F07" w:rsidRDefault="00112F07" w:rsidP="00FA54A1">
      <w:pPr>
        <w:pStyle w:val="Heading4"/>
      </w:pPr>
      <w:bookmarkStart w:id="24" w:name="_Toc205610632"/>
      <w:bookmarkStart w:id="25" w:name="_Toc205617543"/>
      <w:r>
        <w:t xml:space="preserve">Surrogate </w:t>
      </w:r>
      <w:bookmarkEnd w:id="24"/>
      <w:r w:rsidR="00316716">
        <w:t>Keys</w:t>
      </w:r>
      <w:bookmarkEnd w:id="25"/>
    </w:p>
    <w:p w:rsidR="00112F07" w:rsidRDefault="00112F07" w:rsidP="008E2C97">
      <w:pPr>
        <w:pStyle w:val="Text"/>
      </w:pPr>
      <w:r>
        <w:t xml:space="preserve">Clearly the </w:t>
      </w:r>
      <w:r w:rsidR="00AB7055">
        <w:t xml:space="preserve">fact that the </w:t>
      </w:r>
      <w:r>
        <w:t>number of keys contained in the primary key get</w:t>
      </w:r>
      <w:r w:rsidR="00AB7055">
        <w:t>s</w:t>
      </w:r>
      <w:r>
        <w:t xml:space="preserve"> larger as you move down a hierarchy </w:t>
      </w:r>
      <w:r w:rsidR="00600653">
        <w:t>is</w:t>
      </w:r>
      <w:r>
        <w:t xml:space="preserve"> problematic</w:t>
      </w:r>
      <w:r w:rsidR="00AB7055">
        <w:t>.</w:t>
      </w:r>
      <w:r>
        <w:t xml:space="preserve"> </w:t>
      </w:r>
      <w:r w:rsidR="00316716">
        <w:t xml:space="preserve">Many </w:t>
      </w:r>
      <w:r>
        <w:t>would be tempted to use a surrogate key instead of the composite key</w:t>
      </w:r>
      <w:r w:rsidR="00B7464C">
        <w:t xml:space="preserve">. </w:t>
      </w:r>
      <w:r>
        <w:t>Surrogate keys were initially used to save space, and as keys were carried to all other indexes it mattered; as that was the major concern a number of years ago</w:t>
      </w:r>
      <w:r w:rsidR="00B7464C">
        <w:t xml:space="preserve">. </w:t>
      </w:r>
      <w:r>
        <w:t>Surrogate keys have no business meaning</w:t>
      </w:r>
      <w:r w:rsidR="00600653">
        <w:rPr>
          <w:rFonts w:ascii="Times New Roman" w:hAnsi="Times New Roman"/>
        </w:rPr>
        <w:t>─</w:t>
      </w:r>
      <w:r w:rsidR="00600653">
        <w:t>they</w:t>
      </w:r>
      <w:r>
        <w:t xml:space="preserve"> are meant to stand in for something else. A CompanyID in a Company table is a surrogate key </w:t>
      </w:r>
      <w:r w:rsidR="00600653">
        <w:t>because</w:t>
      </w:r>
      <w:r>
        <w:t xml:space="preserve"> it takes the place of the CompanyName, which is long, hard to use, and may change. (A </w:t>
      </w:r>
      <w:r w:rsidR="00600653">
        <w:t>p</w:t>
      </w:r>
      <w:r>
        <w:t xml:space="preserve">rimary </w:t>
      </w:r>
      <w:r w:rsidR="00600653">
        <w:t>k</w:t>
      </w:r>
      <w:r>
        <w:t xml:space="preserve">ey </w:t>
      </w:r>
      <w:r w:rsidR="00600653">
        <w:t>must</w:t>
      </w:r>
      <w:r>
        <w:t xml:space="preserve"> not change</w:t>
      </w:r>
      <w:r w:rsidR="00600653">
        <w:t>.</w:t>
      </w:r>
      <w:r>
        <w:t xml:space="preserve">) In the plant model, the SiteID is a surrogate key for the SiteName. However, the SiteName column is still </w:t>
      </w:r>
      <w:r w:rsidR="00600653">
        <w:t>in the table</w:t>
      </w:r>
      <w:r w:rsidR="00957B20">
        <w:t>.</w:t>
      </w:r>
      <w:r>
        <w:t xml:space="preserve"> Generally whe</w:t>
      </w:r>
      <w:r w:rsidR="00600653">
        <w:t>n</w:t>
      </w:r>
      <w:r>
        <w:t xml:space="preserve"> a surrogate key is used</w:t>
      </w:r>
      <w:r w:rsidR="00AB7055">
        <w:t>,</w:t>
      </w:r>
      <w:r>
        <w:t xml:space="preserve"> you should still </w:t>
      </w:r>
      <w:r w:rsidR="00AB7055">
        <w:t>store</w:t>
      </w:r>
      <w:r>
        <w:t xml:space="preserve"> the business data in the table</w:t>
      </w:r>
      <w:r w:rsidR="00AB7055">
        <w:rPr>
          <w:rFonts w:ascii="Times New Roman" w:hAnsi="Times New Roman"/>
        </w:rPr>
        <w:t>─</w:t>
      </w:r>
      <w:r>
        <w:t xml:space="preserve">otherwise that data is lost. </w:t>
      </w:r>
      <w:r w:rsidR="0083439F">
        <w:t>S</w:t>
      </w:r>
      <w:r>
        <w:t xml:space="preserve">urrogate keys save space only where </w:t>
      </w:r>
      <w:r w:rsidR="00AB7055">
        <w:t>primary key</w:t>
      </w:r>
      <w:r>
        <w:t>s are carried to other indexes or tables.</w:t>
      </w:r>
    </w:p>
    <w:p w:rsidR="00112F07" w:rsidRDefault="00600653" w:rsidP="008E2C97">
      <w:pPr>
        <w:pStyle w:val="Text"/>
      </w:pPr>
      <w:r>
        <w:t>In our example,</w:t>
      </w:r>
      <w:r w:rsidR="00112F07">
        <w:t xml:space="preserve"> we could use a surrogate for the Sensor or Node table</w:t>
      </w:r>
      <w:r>
        <w:t>s</w:t>
      </w:r>
      <w:r w:rsidR="00112F07">
        <w:t xml:space="preserve">, but the SiteID, AreaID, and LineID </w:t>
      </w:r>
      <w:r>
        <w:t>must</w:t>
      </w:r>
      <w:r w:rsidR="00112F07">
        <w:t xml:space="preserve"> be in the table </w:t>
      </w:r>
      <w:r w:rsidR="00250ED0">
        <w:t>because</w:t>
      </w:r>
      <w:r w:rsidR="00112F07">
        <w:t xml:space="preserve"> they are part of the definition of the table</w:t>
      </w:r>
      <w:r w:rsidR="00B7464C">
        <w:t xml:space="preserve">. </w:t>
      </w:r>
    </w:p>
    <w:p w:rsidR="00112F07" w:rsidRDefault="00112F07" w:rsidP="00FA54A1">
      <w:pPr>
        <w:pStyle w:val="Heading4"/>
      </w:pPr>
      <w:bookmarkStart w:id="26" w:name="_Toc205610633"/>
      <w:bookmarkStart w:id="27" w:name="_Toc205617544"/>
      <w:r>
        <w:t>Sequence IDs</w:t>
      </w:r>
      <w:bookmarkEnd w:id="26"/>
      <w:bookmarkEnd w:id="27"/>
    </w:p>
    <w:p w:rsidR="00112F07" w:rsidRDefault="00112F07" w:rsidP="008E2C97">
      <w:pPr>
        <w:pStyle w:val="Text"/>
      </w:pPr>
      <w:r>
        <w:t>Sequence IDs tend to be found in databases migrated from Oracle</w:t>
      </w:r>
      <w:r w:rsidR="00B7464C">
        <w:t xml:space="preserve">. </w:t>
      </w:r>
      <w:r>
        <w:t xml:space="preserve">As there are usually Oracle DBAs </w:t>
      </w:r>
      <w:r w:rsidR="00600653">
        <w:t>available</w:t>
      </w:r>
      <w:r>
        <w:t xml:space="preserve"> to optimize queries, the problems they cause </w:t>
      </w:r>
      <w:r w:rsidR="003B2155">
        <w:t xml:space="preserve">for </w:t>
      </w:r>
      <w:r>
        <w:t xml:space="preserve">relational query </w:t>
      </w:r>
      <w:r>
        <w:lastRenderedPageBreak/>
        <w:t xml:space="preserve">engines is hidden in </w:t>
      </w:r>
      <w:r w:rsidR="00316716">
        <w:t xml:space="preserve">the </w:t>
      </w:r>
      <w:r>
        <w:t>cost</w:t>
      </w:r>
      <w:r w:rsidR="00316716">
        <w:t xml:space="preserve"> of their services</w:t>
      </w:r>
      <w:r>
        <w:t xml:space="preserve">. </w:t>
      </w:r>
      <w:r w:rsidR="00316716">
        <w:t>O</w:t>
      </w:r>
      <w:r>
        <w:t xml:space="preserve">ne of </w:t>
      </w:r>
      <w:r w:rsidR="003B2155">
        <w:t>the</w:t>
      </w:r>
      <w:r>
        <w:t xml:space="preserve"> main architecture goals </w:t>
      </w:r>
      <w:r w:rsidR="003B2155">
        <w:t xml:space="preserve">for SQL Server </w:t>
      </w:r>
      <w:r>
        <w:t>was to minimize the need for optimization experts</w:t>
      </w:r>
      <w:r w:rsidR="00B7464C">
        <w:t xml:space="preserve">. </w:t>
      </w:r>
      <w:r>
        <w:t>To achieve this low total cost of ownership</w:t>
      </w:r>
      <w:r w:rsidR="003B2155">
        <w:t xml:space="preserve"> (TCO</w:t>
      </w:r>
      <w:r>
        <w:t xml:space="preserve">), </w:t>
      </w:r>
      <w:r w:rsidR="003B2155">
        <w:t>take</w:t>
      </w:r>
      <w:r>
        <w:t xml:space="preserve"> the time to model your application correctly</w:t>
      </w:r>
      <w:r w:rsidR="003B2155">
        <w:t>,</w:t>
      </w:r>
      <w:r>
        <w:t xml:space="preserve"> and remove ALL Sequence IDs</w:t>
      </w:r>
      <w:r w:rsidR="00B7464C">
        <w:t xml:space="preserve">. </w:t>
      </w:r>
      <w:r>
        <w:t>Let the optimizer do its work for you.</w:t>
      </w:r>
    </w:p>
    <w:p w:rsidR="00112F07" w:rsidRDefault="00112F07" w:rsidP="00FA54A1">
      <w:pPr>
        <w:pStyle w:val="Heading4"/>
      </w:pPr>
      <w:bookmarkStart w:id="28" w:name="_Toc205610634"/>
      <w:bookmarkStart w:id="29" w:name="_Toc205617545"/>
      <w:r>
        <w:t>Data Model Designs</w:t>
      </w:r>
      <w:bookmarkEnd w:id="28"/>
      <w:bookmarkEnd w:id="29"/>
    </w:p>
    <w:p w:rsidR="00112F07" w:rsidRDefault="00112F07" w:rsidP="008E2C97">
      <w:pPr>
        <w:pStyle w:val="Text"/>
      </w:pPr>
      <w:r>
        <w:t>Data model designs are the first and most important piece of any database application</w:t>
      </w:r>
      <w:r w:rsidR="00B7464C">
        <w:t xml:space="preserve">. </w:t>
      </w:r>
      <w:r>
        <w:t xml:space="preserve">The first logical model </w:t>
      </w:r>
      <w:r w:rsidR="003B2155">
        <w:t>is about</w:t>
      </w:r>
      <w:r>
        <w:t xml:space="preserve"> the business requirements. </w:t>
      </w:r>
      <w:r w:rsidR="003B2155">
        <w:t>After</w:t>
      </w:r>
      <w:r>
        <w:t xml:space="preserve"> the logical model is complete and </w:t>
      </w:r>
      <w:r w:rsidR="003B2155">
        <w:t>approved</w:t>
      </w:r>
      <w:r>
        <w:t xml:space="preserve">, the physical model </w:t>
      </w:r>
      <w:r w:rsidR="003B2155">
        <w:t>is</w:t>
      </w:r>
      <w:r>
        <w:t xml:space="preserve"> materialized into </w:t>
      </w:r>
      <w:r w:rsidR="003B2155">
        <w:t>a</w:t>
      </w:r>
      <w:r>
        <w:t xml:space="preserve"> database with constraints and indexes, nullability, data</w:t>
      </w:r>
      <w:r w:rsidR="003B2155">
        <w:t xml:space="preserve"> </w:t>
      </w:r>
      <w:r>
        <w:t>t</w:t>
      </w:r>
      <w:r w:rsidR="003B2155">
        <w:t>y</w:t>
      </w:r>
      <w:r>
        <w:t xml:space="preserve">pes, </w:t>
      </w:r>
      <w:r w:rsidR="003B2155">
        <w:t>and so on.</w:t>
      </w:r>
      <w:r>
        <w:t xml:space="preserve"> This </w:t>
      </w:r>
      <w:r w:rsidR="003B2155">
        <w:t>enables</w:t>
      </w:r>
      <w:r>
        <w:t xml:space="preserve"> the optimizer to work as a relational optimizer</w:t>
      </w:r>
      <w:r w:rsidR="00B7464C">
        <w:t xml:space="preserve">. </w:t>
      </w:r>
      <w:r>
        <w:t>The data model also indicates how queries can be correctly written</w:t>
      </w:r>
      <w:r w:rsidR="00B7464C">
        <w:t xml:space="preserve">. </w:t>
      </w:r>
      <w:r>
        <w:t xml:space="preserve">Joins should </w:t>
      </w:r>
      <w:r w:rsidR="003B2155">
        <w:t>be used</w:t>
      </w:r>
      <w:r>
        <w:t xml:space="preserve"> only along the relationship lines shown in the diagram. Because there tends to be a lack of modeling discipline in </w:t>
      </w:r>
      <w:r w:rsidR="00865B27">
        <w:t>some</w:t>
      </w:r>
      <w:r>
        <w:t xml:space="preserve"> database </w:t>
      </w:r>
      <w:r w:rsidR="00865B27">
        <w:t>groups</w:t>
      </w:r>
      <w:r>
        <w:t>, developers join on columns that seem to have the same name or whatever criteria they can come up with</w:t>
      </w:r>
      <w:r w:rsidR="00B7464C">
        <w:t xml:space="preserve">. </w:t>
      </w:r>
      <w:r>
        <w:t xml:space="preserve">In the plant model, although there is an AreaID in the Sensor table, there is not a relationship line, so </w:t>
      </w:r>
      <w:r w:rsidR="003B2155">
        <w:t xml:space="preserve">there </w:t>
      </w:r>
      <w:r>
        <w:t xml:space="preserve">should not </w:t>
      </w:r>
      <w:r w:rsidR="003B2155">
        <w:t xml:space="preserve">be </w:t>
      </w:r>
      <w:r>
        <w:t>a join between those two tables</w:t>
      </w:r>
      <w:r w:rsidR="00B7464C">
        <w:t xml:space="preserve">. </w:t>
      </w:r>
      <w:r>
        <w:t xml:space="preserve">In fact, if a query is written that way, duplicate rows will be returned and a DISTINCT clause </w:t>
      </w:r>
      <w:r w:rsidR="003B2155">
        <w:t>would be required</w:t>
      </w:r>
      <w:r w:rsidR="00957B20">
        <w:t>.</w:t>
      </w:r>
      <w:r>
        <w:t xml:space="preserve"> Joining all the ta</w:t>
      </w:r>
      <w:r w:rsidR="00F12D34">
        <w:t>b</w:t>
      </w:r>
      <w:r>
        <w:t xml:space="preserve">les </w:t>
      </w:r>
      <w:r w:rsidR="003B2155">
        <w:t>results in good performance</w:t>
      </w:r>
      <w:r w:rsidR="003B2155">
        <w:rPr>
          <w:rFonts w:ascii="Times New Roman" w:hAnsi="Times New Roman"/>
        </w:rPr>
        <w:t>─</w:t>
      </w:r>
      <w:r>
        <w:t>join</w:t>
      </w:r>
      <w:r w:rsidR="003B2155">
        <w:t>ing</w:t>
      </w:r>
      <w:r>
        <w:t xml:space="preserve"> numerous tables is not a problem</w:t>
      </w:r>
      <w:r w:rsidR="00F12D34">
        <w:rPr>
          <w:rFonts w:ascii="Times New Roman" w:hAnsi="Times New Roman"/>
        </w:rPr>
        <w:t xml:space="preserve">; </w:t>
      </w:r>
      <w:r w:rsidR="003B2155">
        <w:t>the problem is</w:t>
      </w:r>
      <w:r>
        <w:t xml:space="preserve"> incorrect join</w:t>
      </w:r>
      <w:r w:rsidR="003B2155">
        <w:t>ing</w:t>
      </w:r>
      <w:r>
        <w:t xml:space="preserve"> of numerous tables.</w:t>
      </w:r>
    </w:p>
    <w:p w:rsidR="00112F07" w:rsidRDefault="00112F07" w:rsidP="008E2C97">
      <w:pPr>
        <w:pStyle w:val="Heading4"/>
      </w:pPr>
      <w:bookmarkStart w:id="30" w:name="_Toc205610635"/>
      <w:bookmarkStart w:id="31" w:name="_Toc205617546"/>
      <w:r>
        <w:t>Indexing</w:t>
      </w:r>
      <w:bookmarkEnd w:id="30"/>
      <w:bookmarkEnd w:id="31"/>
    </w:p>
    <w:p w:rsidR="00112F07" w:rsidRDefault="003B2155" w:rsidP="008E2C97">
      <w:pPr>
        <w:pStyle w:val="Text"/>
      </w:pPr>
      <w:r>
        <w:t>After</w:t>
      </w:r>
      <w:r w:rsidR="00112F07">
        <w:t xml:space="preserve"> the semantic data model is relationally correct, the next step is to add indexes for all foreign key constraints as shown in the model, and to add a single column index for each column in tables that you anticipate will end up in predicates.</w:t>
      </w:r>
      <w:r w:rsidR="00957B20">
        <w:t xml:space="preserve"> </w:t>
      </w:r>
      <w:r w:rsidR="00F12D34">
        <w:t>When there are m</w:t>
      </w:r>
      <w:r>
        <w:t>any</w:t>
      </w:r>
      <w:r w:rsidR="00112F07">
        <w:t xml:space="preserve"> small indexes</w:t>
      </w:r>
      <w:r w:rsidR="00F12D34">
        <w:t>,</w:t>
      </w:r>
      <w:r w:rsidR="00112F07">
        <w:t xml:space="preserve"> the optimizer </w:t>
      </w:r>
      <w:r w:rsidR="00F12D34">
        <w:t>can</w:t>
      </w:r>
      <w:r w:rsidR="00112F07">
        <w:t xml:space="preserve"> put them together in the most appropriate manner</w:t>
      </w:r>
      <w:r w:rsidR="00B7464C">
        <w:t xml:space="preserve">. </w:t>
      </w:r>
    </w:p>
    <w:p w:rsidR="00112F07" w:rsidRDefault="00112F07" w:rsidP="008E2C97">
      <w:pPr>
        <w:pStyle w:val="Text"/>
      </w:pPr>
      <w:r>
        <w:t xml:space="preserve">It is a best practice to have the </w:t>
      </w:r>
      <w:r w:rsidR="004C7FDF">
        <w:t>p</w:t>
      </w:r>
      <w:r>
        <w:t xml:space="preserve">rimary </w:t>
      </w:r>
      <w:r w:rsidR="004C7FDF">
        <w:t>k</w:t>
      </w:r>
      <w:r>
        <w:t>ey be the clustered key in semantic models, unless there are good reasons not to (</w:t>
      </w:r>
      <w:r w:rsidR="003B2155">
        <w:t xml:space="preserve">such as </w:t>
      </w:r>
      <w:r>
        <w:t xml:space="preserve">performance tests </w:t>
      </w:r>
      <w:r w:rsidR="003B2155">
        <w:t xml:space="preserve">that </w:t>
      </w:r>
      <w:r w:rsidR="00F167F2">
        <w:t>reveal</w:t>
      </w:r>
      <w:r>
        <w:t xml:space="preserve"> a </w:t>
      </w:r>
      <w:r w:rsidR="00F167F2">
        <w:t>problem with this</w:t>
      </w:r>
      <w:r>
        <w:t>)</w:t>
      </w:r>
      <w:r w:rsidR="00957B20">
        <w:t>.</w:t>
      </w:r>
      <w:r>
        <w:t xml:space="preserve"> Because we </w:t>
      </w:r>
      <w:r w:rsidR="00A65F8C">
        <w:t>must</w:t>
      </w:r>
      <w:r>
        <w:t xml:space="preserve"> stay very relationally correct and tight for scalability results, the keys </w:t>
      </w:r>
      <w:r w:rsidR="00F167F2">
        <w:t>are eventually</w:t>
      </w:r>
      <w:r>
        <w:t xml:space="preserve"> carried forward anyway</w:t>
      </w:r>
      <w:r w:rsidR="00F167F2">
        <w:t>,</w:t>
      </w:r>
      <w:r>
        <w:t xml:space="preserve"> so a clustered primary key saves space and gives the optimizer the best options</w:t>
      </w:r>
    </w:p>
    <w:p w:rsidR="00112F07" w:rsidRDefault="00112F07" w:rsidP="008E2C97">
      <w:pPr>
        <w:pStyle w:val="Text"/>
      </w:pPr>
      <w:r>
        <w:t>This should take care of about 80% of your query optimization needs</w:t>
      </w:r>
      <w:r w:rsidR="00B7464C">
        <w:t xml:space="preserve">. </w:t>
      </w:r>
      <w:r>
        <w:t>The other 20% you will find during your performance and scalability tests</w:t>
      </w:r>
      <w:r w:rsidR="00B7464C">
        <w:t xml:space="preserve">. </w:t>
      </w:r>
      <w:r>
        <w:t>It is important to reiterate that there is a</w:t>
      </w:r>
      <w:r w:rsidR="00F167F2">
        <w:t>n optimal balance</w:t>
      </w:r>
      <w:r>
        <w:t xml:space="preserve"> between an object view and a relational view of </w:t>
      </w:r>
      <w:r w:rsidR="00A65F8C">
        <w:t xml:space="preserve">the </w:t>
      </w:r>
      <w:r>
        <w:t xml:space="preserve">data and you can find </w:t>
      </w:r>
      <w:r w:rsidR="00F167F2">
        <w:t>this</w:t>
      </w:r>
      <w:r>
        <w:t xml:space="preserve"> for your application only by testing.</w:t>
      </w:r>
    </w:p>
    <w:p w:rsidR="00112F07" w:rsidRDefault="00112F07" w:rsidP="00FA54A1">
      <w:pPr>
        <w:pStyle w:val="Heading4"/>
      </w:pPr>
      <w:bookmarkStart w:id="32" w:name="_Toc205610636"/>
      <w:bookmarkStart w:id="33" w:name="_Toc205617547"/>
      <w:r>
        <w:t>Query Builders</w:t>
      </w:r>
      <w:bookmarkEnd w:id="32"/>
      <w:bookmarkEnd w:id="33"/>
    </w:p>
    <w:p w:rsidR="00112F07" w:rsidRDefault="00112F07" w:rsidP="008E2C97">
      <w:pPr>
        <w:pStyle w:val="Text"/>
      </w:pPr>
      <w:r>
        <w:t>Most applications designed by vendors for end customer use supply some way to perform ad hoc searches without knowing ahead of time what those searches might contain</w:t>
      </w:r>
      <w:r w:rsidR="00B7464C">
        <w:t xml:space="preserve">. </w:t>
      </w:r>
      <w:r>
        <w:t>Generally</w:t>
      </w:r>
      <w:r w:rsidR="00F167F2">
        <w:t>,</w:t>
      </w:r>
      <w:r>
        <w:t xml:space="preserve"> a query builder page that allows users to fill in whatever data is needed and perform </w:t>
      </w:r>
      <w:r w:rsidR="00F167F2">
        <w:t>a</w:t>
      </w:r>
      <w:r>
        <w:t xml:space="preserve"> search</w:t>
      </w:r>
      <w:r w:rsidR="00F167F2">
        <w:t xml:space="preserve"> </w:t>
      </w:r>
      <w:r w:rsidR="00F12D34">
        <w:t>is</w:t>
      </w:r>
      <w:r w:rsidR="00F167F2">
        <w:t xml:space="preserve"> created</w:t>
      </w:r>
      <w:r w:rsidR="00957B20">
        <w:t>.</w:t>
      </w:r>
      <w:r>
        <w:t xml:space="preserve"> These </w:t>
      </w:r>
      <w:r w:rsidR="00F12D34">
        <w:t>are often</w:t>
      </w:r>
      <w:r>
        <w:t xml:space="preserve"> non-performant and inhibit scalability as they tend to turn into table scans. </w:t>
      </w:r>
      <w:r w:rsidR="00F167F2">
        <w:t>Having</w:t>
      </w:r>
      <w:r>
        <w:t xml:space="preserve"> </w:t>
      </w:r>
      <w:r w:rsidR="00422F87">
        <w:t xml:space="preserve">many </w:t>
      </w:r>
      <w:r>
        <w:t>table scans limit</w:t>
      </w:r>
      <w:r w:rsidR="00F167F2">
        <w:t>s</w:t>
      </w:r>
      <w:r>
        <w:t xml:space="preserve"> scalability </w:t>
      </w:r>
      <w:r w:rsidR="00F167F2">
        <w:t>because</w:t>
      </w:r>
      <w:r>
        <w:t xml:space="preserve"> there is too much contention on </w:t>
      </w:r>
      <w:r w:rsidR="00F167F2">
        <w:t xml:space="preserve">the </w:t>
      </w:r>
      <w:r>
        <w:t>physical data layout</w:t>
      </w:r>
      <w:r w:rsidR="00B7464C">
        <w:t xml:space="preserve">. </w:t>
      </w:r>
    </w:p>
    <w:p w:rsidR="00112F07" w:rsidRDefault="00F167F2" w:rsidP="008E2C97">
      <w:pPr>
        <w:pStyle w:val="Text"/>
      </w:pPr>
      <w:r>
        <w:t>Because</w:t>
      </w:r>
      <w:r w:rsidR="00112F07">
        <w:t xml:space="preserve"> the query must be programmatically built, there </w:t>
      </w:r>
      <w:r w:rsidR="00F12D34">
        <w:t>might</w:t>
      </w:r>
      <w:r w:rsidR="00112F07">
        <w:t xml:space="preserve"> be many OR clauses </w:t>
      </w:r>
      <w:r>
        <w:t>that combine</w:t>
      </w:r>
      <w:r w:rsidR="00112F07">
        <w:t xml:space="preserve"> the user</w:t>
      </w:r>
      <w:r>
        <w:t>-</w:t>
      </w:r>
      <w:r w:rsidR="00112F07">
        <w:t>selected data</w:t>
      </w:r>
      <w:r w:rsidR="00B7464C">
        <w:t xml:space="preserve">. </w:t>
      </w:r>
      <w:r w:rsidR="00112F07">
        <w:t xml:space="preserve">These generally degrade into table or index scans </w:t>
      </w:r>
      <w:r w:rsidR="00112F07">
        <w:lastRenderedPageBreak/>
        <w:t>after a certain number of OR</w:t>
      </w:r>
      <w:r>
        <w:t xml:space="preserve"> clauses</w:t>
      </w:r>
      <w:r w:rsidR="00112F07">
        <w:t xml:space="preserve"> </w:t>
      </w:r>
      <w:r>
        <w:t>because</w:t>
      </w:r>
      <w:r w:rsidR="00112F07">
        <w:t xml:space="preserve"> the optimizer </w:t>
      </w:r>
      <w:r>
        <w:t xml:space="preserve">determines that </w:t>
      </w:r>
      <w:r w:rsidR="00112F07">
        <w:t>it is more efficient to scan each row and check for inclusion against the many criteria.</w:t>
      </w:r>
    </w:p>
    <w:p w:rsidR="00112F07" w:rsidRDefault="0083439F" w:rsidP="008E2C97">
      <w:pPr>
        <w:pStyle w:val="Text"/>
      </w:pPr>
      <w:r>
        <w:t>T</w:t>
      </w:r>
      <w:r w:rsidR="00112F07">
        <w:t xml:space="preserve">o lessen the impact </w:t>
      </w:r>
      <w:r w:rsidR="00F167F2">
        <w:t>of this</w:t>
      </w:r>
      <w:r w:rsidR="00F12D34">
        <w:t>,</w:t>
      </w:r>
      <w:r w:rsidR="00112F07">
        <w:t xml:space="preserve"> try to avoid data conversions, as they generally degrade to a table or index scan </w:t>
      </w:r>
      <w:r w:rsidR="00F167F2">
        <w:t>because</w:t>
      </w:r>
      <w:r w:rsidR="00112F07">
        <w:t xml:space="preserve"> the index is no longer of value</w:t>
      </w:r>
      <w:r w:rsidR="00B7464C">
        <w:t xml:space="preserve">. </w:t>
      </w:r>
      <w:r w:rsidR="00112F07">
        <w:t>If you keep metadata about the columns that are included in the query builder page</w:t>
      </w:r>
      <w:r w:rsidR="00F167F2">
        <w:t>,</w:t>
      </w:r>
      <w:r w:rsidR="00112F07">
        <w:t xml:space="preserve"> you can programmatically ensure that numbers are entered into the query as numbers </w:t>
      </w:r>
      <w:r w:rsidR="00F167F2">
        <w:t xml:space="preserve">and </w:t>
      </w:r>
      <w:r w:rsidR="00112F07">
        <w:t xml:space="preserve">not </w:t>
      </w:r>
      <w:r w:rsidR="00F167F2">
        <w:t>as</w:t>
      </w:r>
      <w:r w:rsidR="00112F07">
        <w:t xml:space="preserve"> converted strings, </w:t>
      </w:r>
      <w:r w:rsidR="00F167F2">
        <w:t>or another data type</w:t>
      </w:r>
      <w:r w:rsidR="00957B20">
        <w:t xml:space="preserve">. </w:t>
      </w:r>
      <w:r w:rsidR="00F167F2">
        <w:t>Design</w:t>
      </w:r>
      <w:r w:rsidR="00112F07">
        <w:t xml:space="preserve"> </w:t>
      </w:r>
      <w:r w:rsidR="00A65F8C">
        <w:t>your</w:t>
      </w:r>
      <w:r w:rsidR="00112F07">
        <w:t xml:space="preserve"> queries to use seeks as much as possible. </w:t>
      </w:r>
    </w:p>
    <w:p w:rsidR="00112F07" w:rsidRDefault="00112F07" w:rsidP="00FA54A1">
      <w:pPr>
        <w:pStyle w:val="Heading4"/>
      </w:pPr>
      <w:bookmarkStart w:id="34" w:name="_Toc205610637"/>
      <w:bookmarkStart w:id="35" w:name="_Toc205617548"/>
      <w:r>
        <w:t>Paging</w:t>
      </w:r>
      <w:bookmarkEnd w:id="34"/>
      <w:bookmarkEnd w:id="35"/>
      <w:r>
        <w:t xml:space="preserve"> </w:t>
      </w:r>
    </w:p>
    <w:p w:rsidR="00112F07" w:rsidRDefault="00F167F2" w:rsidP="008E2C97">
      <w:pPr>
        <w:pStyle w:val="Text"/>
      </w:pPr>
      <w:r>
        <w:t>C</w:t>
      </w:r>
      <w:r w:rsidR="00112F07">
        <w:t xml:space="preserve">ustomers </w:t>
      </w:r>
      <w:r>
        <w:t>can</w:t>
      </w:r>
      <w:r w:rsidR="00112F07">
        <w:t xml:space="preserve"> submit queries that return large numbers of results, </w:t>
      </w:r>
      <w:r w:rsidR="00422F87">
        <w:t xml:space="preserve">whereas </w:t>
      </w:r>
      <w:r>
        <w:t>often</w:t>
      </w:r>
      <w:r w:rsidR="00112F07">
        <w:t xml:space="preserve"> the </w:t>
      </w:r>
      <w:r>
        <w:t xml:space="preserve">customer does </w:t>
      </w:r>
      <w:r w:rsidR="00112F07">
        <w:t xml:space="preserve">not actually need </w:t>
      </w:r>
      <w:r>
        <w:t>all</w:t>
      </w:r>
      <w:r w:rsidR="00112F07">
        <w:t xml:space="preserve"> of </w:t>
      </w:r>
      <w:r>
        <w:t>the returned data.</w:t>
      </w:r>
      <w:r w:rsidR="00112F07">
        <w:t xml:space="preserve"> To keep a system scalable</w:t>
      </w:r>
      <w:r>
        <w:t>,</w:t>
      </w:r>
      <w:r w:rsidR="00112F07">
        <w:t xml:space="preserve"> you must design into the application a way to limit this impact. </w:t>
      </w:r>
      <w:r w:rsidR="0083439F">
        <w:t>I</w:t>
      </w:r>
      <w:r w:rsidR="00112F07">
        <w:t>ncluding a TOP clause does not ensure that the entire table is</w:t>
      </w:r>
      <w:r>
        <w:t xml:space="preserve"> </w:t>
      </w:r>
      <w:r w:rsidR="00112F07">
        <w:t>n</w:t>
      </w:r>
      <w:r>
        <w:t>o</w:t>
      </w:r>
      <w:r w:rsidR="00112F07">
        <w:t>t scanned before returning the limited amount of rows</w:t>
      </w:r>
      <w:r w:rsidR="00B7464C">
        <w:t xml:space="preserve">. </w:t>
      </w:r>
      <w:r w:rsidR="00112F07">
        <w:t xml:space="preserve">The </w:t>
      </w:r>
      <w:r>
        <w:t xml:space="preserve">underlying </w:t>
      </w:r>
      <w:r w:rsidR="00112F07">
        <w:t xml:space="preserve">work </w:t>
      </w:r>
      <w:r>
        <w:t>must</w:t>
      </w:r>
      <w:r w:rsidR="00112F07">
        <w:t xml:space="preserve"> still be </w:t>
      </w:r>
      <w:r>
        <w:t>performed</w:t>
      </w:r>
      <w:r w:rsidR="00112F07">
        <w:t xml:space="preserve">, </w:t>
      </w:r>
      <w:r w:rsidR="00F12D34">
        <w:t>after which</w:t>
      </w:r>
      <w:r w:rsidR="00112F07">
        <w:t xml:space="preserve"> the end results are limited. Large amounts of resources are still being consumed and potentially locked.</w:t>
      </w:r>
    </w:p>
    <w:p w:rsidR="00112F07" w:rsidRDefault="00112F07" w:rsidP="008E2C97">
      <w:pPr>
        <w:pStyle w:val="Text"/>
      </w:pPr>
      <w:r>
        <w:t xml:space="preserve">A useful design pattern is to page the results, giving the user the top few results, with an option to </w:t>
      </w:r>
      <w:r w:rsidR="00F12D34">
        <w:t>request</w:t>
      </w:r>
      <w:r>
        <w:t xml:space="preserve"> more</w:t>
      </w:r>
      <w:r w:rsidR="00F167F2">
        <w:t xml:space="preserve"> data</w:t>
      </w:r>
      <w:r w:rsidR="00957B20">
        <w:t>.</w:t>
      </w:r>
      <w:r>
        <w:t xml:space="preserve"> Do not provide user controls that allow scrolling through all of the result sets </w:t>
      </w:r>
      <w:r w:rsidR="00F167F2">
        <w:t>as doing so</w:t>
      </w:r>
      <w:r>
        <w:t xml:space="preserve"> requires </w:t>
      </w:r>
      <w:r w:rsidR="00F167F2">
        <w:t xml:space="preserve">that </w:t>
      </w:r>
      <w:r>
        <w:t xml:space="preserve">all </w:t>
      </w:r>
      <w:r w:rsidR="00F167F2">
        <w:t>data</w:t>
      </w:r>
      <w:r>
        <w:t xml:space="preserve"> be </w:t>
      </w:r>
      <w:r w:rsidR="00F167F2">
        <w:t>returned</w:t>
      </w:r>
      <w:r w:rsidR="00957B20">
        <w:t>.</w:t>
      </w:r>
      <w:r>
        <w:t xml:space="preserve"> Use the design pattern often used </w:t>
      </w:r>
      <w:r w:rsidR="00F167F2">
        <w:t>i</w:t>
      </w:r>
      <w:r>
        <w:t>n web searches</w:t>
      </w:r>
      <w:r w:rsidR="00F167F2">
        <w:rPr>
          <w:rFonts w:ascii="Times New Roman" w:hAnsi="Times New Roman"/>
        </w:rPr>
        <w:t>─</w:t>
      </w:r>
      <w:r>
        <w:t xml:space="preserve">a </w:t>
      </w:r>
      <w:r w:rsidR="00F167F2">
        <w:t xml:space="preserve">result </w:t>
      </w:r>
      <w:r>
        <w:t xml:space="preserve">set of a certain </w:t>
      </w:r>
      <w:r w:rsidR="00F167F2">
        <w:t>size is returned</w:t>
      </w:r>
      <w:r>
        <w:t>, and the option to retrieve more is offered.</w:t>
      </w:r>
    </w:p>
    <w:p w:rsidR="00112F07" w:rsidRDefault="00112F07" w:rsidP="00FA54A1">
      <w:pPr>
        <w:pStyle w:val="Heading4"/>
      </w:pPr>
      <w:bookmarkStart w:id="36" w:name="_Toc205610638"/>
      <w:bookmarkStart w:id="37" w:name="_Toc205617549"/>
      <w:r>
        <w:t>Lazy Loading</w:t>
      </w:r>
      <w:bookmarkEnd w:id="36"/>
      <w:bookmarkEnd w:id="37"/>
    </w:p>
    <w:p w:rsidR="00112F07" w:rsidRDefault="00112F07" w:rsidP="008E2C97">
      <w:pPr>
        <w:pStyle w:val="Text"/>
      </w:pPr>
      <w:r>
        <w:t>Like paging, lazy loading is a client design decision that can have a large impact on the scalability of the database</w:t>
      </w:r>
      <w:r w:rsidR="00B7464C">
        <w:t xml:space="preserve">. </w:t>
      </w:r>
      <w:r>
        <w:t>Trees should be initial</w:t>
      </w:r>
      <w:r w:rsidR="00F12D34">
        <w:t>ly</w:t>
      </w:r>
      <w:r>
        <w:t xml:space="preserve"> displayed </w:t>
      </w:r>
      <w:r w:rsidR="00447E2A">
        <w:t xml:space="preserve">as </w:t>
      </w:r>
      <w:r>
        <w:t>collapsed with only the data required for the collapsed version</w:t>
      </w:r>
      <w:r w:rsidR="00B7464C">
        <w:t xml:space="preserve">. </w:t>
      </w:r>
      <w:r>
        <w:t>When a node is selected, the database call should be made to return just that data.</w:t>
      </w:r>
    </w:p>
    <w:p w:rsidR="00112F07" w:rsidRDefault="00112F07" w:rsidP="008E2C97">
      <w:pPr>
        <w:pStyle w:val="Text"/>
      </w:pPr>
      <w:r>
        <w:t>Developers often worr</w:t>
      </w:r>
      <w:r w:rsidR="00F12D34">
        <w:t>y</w:t>
      </w:r>
      <w:r>
        <w:t xml:space="preserve"> about the round trips </w:t>
      </w:r>
      <w:r w:rsidR="00F12D34">
        <w:t>required</w:t>
      </w:r>
      <w:r>
        <w:t xml:space="preserve"> for lazy loading trees, but that data should come back well under the time needed to display it, and it increases scalability of the application by limiting resource usage.</w:t>
      </w:r>
    </w:p>
    <w:p w:rsidR="00112F07" w:rsidRDefault="00112F07" w:rsidP="008E2C97">
      <w:pPr>
        <w:pStyle w:val="Heading4"/>
      </w:pPr>
      <w:bookmarkStart w:id="38" w:name="_Toc205610639"/>
      <w:bookmarkStart w:id="39" w:name="_Toc205617550"/>
      <w:r>
        <w:t>Semantic/Metadata/Runtime Data Model Checklist</w:t>
      </w:r>
      <w:bookmarkEnd w:id="38"/>
      <w:bookmarkEnd w:id="39"/>
    </w:p>
    <w:p w:rsidR="00112F07" w:rsidRDefault="00112F07" w:rsidP="008E2C97">
      <w:pPr>
        <w:pStyle w:val="Text"/>
      </w:pPr>
      <w:r>
        <w:t>Evaluate semantic models for the following to help isolate potential scalability issues</w:t>
      </w:r>
      <w:r w:rsidR="00B7464C">
        <w:t xml:space="preserve">. </w:t>
      </w:r>
      <w:r>
        <w:t>Mitigating each area at design time will help to limit run</w:t>
      </w:r>
      <w:r w:rsidR="004D5787">
        <w:t>-</w:t>
      </w:r>
      <w:r>
        <w:t>time problems.</w:t>
      </w:r>
    </w:p>
    <w:p w:rsidR="00112F07" w:rsidRDefault="00112F07" w:rsidP="008E2C97">
      <w:pPr>
        <w:pStyle w:val="BulletedList1"/>
      </w:pPr>
      <w:r>
        <w:t xml:space="preserve">Build a logical model and </w:t>
      </w:r>
      <w:r w:rsidR="004D5787">
        <w:t>make sure</w:t>
      </w:r>
      <w:r>
        <w:t xml:space="preserve"> it </w:t>
      </w:r>
      <w:r w:rsidR="004D5787">
        <w:t>is approved by</w:t>
      </w:r>
      <w:r>
        <w:t xml:space="preserve"> the business</w:t>
      </w:r>
    </w:p>
    <w:p w:rsidR="00112F07" w:rsidRDefault="00112F07" w:rsidP="008E2C97">
      <w:pPr>
        <w:pStyle w:val="BulletedList1"/>
      </w:pPr>
      <w:r>
        <w:t>Subtype from a Universal model</w:t>
      </w:r>
    </w:p>
    <w:p w:rsidR="00112F07" w:rsidRDefault="00112F07" w:rsidP="008E2C97">
      <w:pPr>
        <w:pStyle w:val="BulletedList1"/>
      </w:pPr>
      <w:r>
        <w:t>Normalize</w:t>
      </w:r>
    </w:p>
    <w:p w:rsidR="00112F07" w:rsidRDefault="00112F07" w:rsidP="008E2C97">
      <w:pPr>
        <w:pStyle w:val="BulletedList1"/>
      </w:pPr>
      <w:r>
        <w:t xml:space="preserve">If you denormalize, add </w:t>
      </w:r>
      <w:r w:rsidR="004D5787">
        <w:t>a</w:t>
      </w:r>
      <w:r>
        <w:t xml:space="preserve"> compensating action</w:t>
      </w:r>
    </w:p>
    <w:p w:rsidR="00112F07" w:rsidRDefault="00112F07" w:rsidP="008E2C97">
      <w:pPr>
        <w:pStyle w:val="BulletedList1"/>
      </w:pPr>
      <w:r>
        <w:t>Remove all SequenceIDs</w:t>
      </w:r>
    </w:p>
    <w:p w:rsidR="00112F07" w:rsidRDefault="00112F07" w:rsidP="008E2C97">
      <w:pPr>
        <w:pStyle w:val="BulletedList1"/>
      </w:pPr>
      <w:r>
        <w:t>Model parent</w:t>
      </w:r>
      <w:r w:rsidR="004D5787">
        <w:t>/</w:t>
      </w:r>
      <w:r>
        <w:t>child relationships correctly</w:t>
      </w:r>
    </w:p>
    <w:p w:rsidR="00112F07" w:rsidRDefault="00112F07" w:rsidP="008E2C97">
      <w:pPr>
        <w:pStyle w:val="BulletedList1"/>
      </w:pPr>
      <w:r>
        <w:t>Create a physical model and implement it in the database</w:t>
      </w:r>
    </w:p>
    <w:p w:rsidR="00112F07" w:rsidRDefault="00112F07" w:rsidP="008E2C97">
      <w:pPr>
        <w:pStyle w:val="BulletedList1"/>
      </w:pPr>
      <w:r>
        <w:t>Avoid nullable relationships as much as possible</w:t>
      </w:r>
    </w:p>
    <w:p w:rsidR="00112F07" w:rsidRDefault="00112F07" w:rsidP="008E2C97">
      <w:pPr>
        <w:pStyle w:val="BulletedList1"/>
      </w:pPr>
      <w:r>
        <w:t xml:space="preserve">Reverse engineer the database into Visio to check </w:t>
      </w:r>
      <w:r w:rsidR="004D5787">
        <w:t>for</w:t>
      </w:r>
      <w:r>
        <w:t xml:space="preserve"> correctness</w:t>
      </w:r>
    </w:p>
    <w:p w:rsidR="00112F07" w:rsidRDefault="00112F07" w:rsidP="008E2C97">
      <w:pPr>
        <w:pStyle w:val="BulletedList1"/>
      </w:pPr>
      <w:r>
        <w:t>Design the user interface to support paging</w:t>
      </w:r>
    </w:p>
    <w:p w:rsidR="00112F07" w:rsidRDefault="00112F07" w:rsidP="008E2C97">
      <w:pPr>
        <w:pStyle w:val="BulletedList1"/>
      </w:pPr>
      <w:r>
        <w:lastRenderedPageBreak/>
        <w:t>Lazy load trees as much as possible</w:t>
      </w:r>
    </w:p>
    <w:p w:rsidR="00112F07" w:rsidRDefault="00112F07" w:rsidP="008E2C97">
      <w:pPr>
        <w:pStyle w:val="BulletedList1"/>
      </w:pPr>
      <w:r>
        <w:t xml:space="preserve">Evaluate all queries </w:t>
      </w:r>
      <w:r w:rsidR="004D5787">
        <w:t xml:space="preserve">that </w:t>
      </w:r>
      <w:r>
        <w:t>requir</w:t>
      </w:r>
      <w:r w:rsidR="004D5787">
        <w:t>e</w:t>
      </w:r>
      <w:r>
        <w:t xml:space="preserve"> a DISTINCT clause </w:t>
      </w:r>
    </w:p>
    <w:p w:rsidR="00112F07" w:rsidRDefault="00112F07" w:rsidP="008E2C97">
      <w:pPr>
        <w:pStyle w:val="BulletedList1"/>
      </w:pPr>
      <w:r>
        <w:t>Load test for scalability</w:t>
      </w:r>
    </w:p>
    <w:p w:rsidR="00447E2A" w:rsidRPr="00E919BB" w:rsidRDefault="00447E2A" w:rsidP="00E919BB">
      <w:pPr>
        <w:pStyle w:val="Heading4"/>
      </w:pPr>
      <w:bookmarkStart w:id="40" w:name="_Toc205610640"/>
      <w:bookmarkStart w:id="41" w:name="_Toc205617551"/>
      <w:r w:rsidRPr="00E919BB">
        <w:t>Summary</w:t>
      </w:r>
      <w:bookmarkEnd w:id="40"/>
      <w:bookmarkEnd w:id="41"/>
    </w:p>
    <w:p w:rsidR="00112F07" w:rsidRDefault="00447E2A" w:rsidP="008E2C97">
      <w:pPr>
        <w:pStyle w:val="Text"/>
      </w:pPr>
      <w:r>
        <w:t>Semantic data models can be very complex and until semantic databases are commonly available, the challenge remains to find the optimal balance between the pure object model and the pure relational model for each application. The key to success is to understand the issues, make the necessary mitigations for those issues, and then test, test, and test. Scalability testing is a critical success factor if you are going to find that optimal design.</w:t>
      </w:r>
    </w:p>
    <w:p w:rsidR="00112F07" w:rsidRDefault="00112F07" w:rsidP="00112F07"/>
    <w:p w:rsidR="00095228" w:rsidRDefault="00095228" w:rsidP="00095228">
      <w:pPr>
        <w:pStyle w:val="Text"/>
        <w:rPr>
          <w:color w:val="0000FF"/>
          <w:u w:val="single"/>
        </w:rPr>
      </w:pPr>
    </w:p>
    <w:p w:rsidR="00095228" w:rsidRDefault="00095228" w:rsidP="00095228">
      <w:pPr>
        <w:pStyle w:val="Text"/>
        <w:rPr>
          <w:rStyle w:val="Bold"/>
        </w:rPr>
      </w:pPr>
      <w:r>
        <w:rPr>
          <w:rStyle w:val="Bold"/>
        </w:rPr>
        <w:t>For more information:</w:t>
      </w:r>
    </w:p>
    <w:p w:rsidR="0083439F" w:rsidRPr="0083439F" w:rsidRDefault="00907546" w:rsidP="0083439F">
      <w:pPr>
        <w:pStyle w:val="Text"/>
      </w:pPr>
      <w:hyperlink r:id="rId42" w:history="1">
        <w:r w:rsidR="0083439F" w:rsidRPr="0083439F">
          <w:rPr>
            <w:rStyle w:val="Hyperlink"/>
          </w:rPr>
          <w:t>SQL Server Web site</w:t>
        </w:r>
      </w:hyperlink>
    </w:p>
    <w:p w:rsidR="0083439F" w:rsidRPr="0083439F" w:rsidRDefault="00907546" w:rsidP="0083439F">
      <w:pPr>
        <w:pStyle w:val="Text"/>
      </w:pPr>
      <w:hyperlink r:id="rId43" w:history="1">
        <w:r w:rsidR="0083439F" w:rsidRPr="0083439F">
          <w:rPr>
            <w:rStyle w:val="Hyperlink"/>
          </w:rPr>
          <w:t>SQL Server TechCenter</w:t>
        </w:r>
      </w:hyperlink>
      <w:r w:rsidR="0083439F" w:rsidRPr="0083439F">
        <w:t xml:space="preserve"> </w:t>
      </w:r>
    </w:p>
    <w:p w:rsidR="0083439F" w:rsidRPr="0083439F" w:rsidRDefault="00907546" w:rsidP="0083439F">
      <w:pPr>
        <w:pStyle w:val="Text"/>
      </w:pPr>
      <w:hyperlink r:id="rId44" w:history="1">
        <w:r w:rsidR="0083439F" w:rsidRPr="0083439F">
          <w:rPr>
            <w:rStyle w:val="Hyperlink"/>
          </w:rPr>
          <w:t>SQL Server DevCenter</w:t>
        </w:r>
      </w:hyperlink>
    </w:p>
    <w:p w:rsidR="00095228" w:rsidRDefault="00095228" w:rsidP="00095228">
      <w:pPr>
        <w:pStyle w:val="Text"/>
      </w:pPr>
    </w:p>
    <w:p w:rsidR="00C91373" w:rsidRDefault="00095228" w:rsidP="0049767E">
      <w:pPr>
        <w:pStyle w:val="Text"/>
      </w:pPr>
      <w:r>
        <w:t xml:space="preserve">Did this paper help you? Please give us your feedback. </w:t>
      </w:r>
      <w:r w:rsidR="00C91373">
        <w:t xml:space="preserve">Tell us on </w:t>
      </w:r>
      <w:r>
        <w:t>a scale of 1 (poor) to 5 (excellent),</w:t>
      </w:r>
      <w:r w:rsidR="00C91373">
        <w:t xml:space="preserve"> </w:t>
      </w:r>
      <w:r w:rsidR="00C91373" w:rsidRPr="00C91373">
        <w:t>how would you rate this paper</w:t>
      </w:r>
      <w:r w:rsidR="00C91373">
        <w:t xml:space="preserve"> and why have you given it this rating? For example:</w:t>
      </w:r>
    </w:p>
    <w:p w:rsidR="00C91373" w:rsidRDefault="00C91373" w:rsidP="00C91373">
      <w:pPr>
        <w:pStyle w:val="Text"/>
        <w:numPr>
          <w:ilvl w:val="0"/>
          <w:numId w:val="17"/>
        </w:numPr>
      </w:pPr>
      <w:r>
        <w:t xml:space="preserve">Are you rating it high </w:t>
      </w:r>
      <w:r w:rsidR="00836C12">
        <w:t>because it has</w:t>
      </w:r>
      <w:r>
        <w:t xml:space="preserve"> good examples, excellent screenshots, clear writing, or another reason? </w:t>
      </w:r>
    </w:p>
    <w:p w:rsidR="00C91373" w:rsidRDefault="00C91373" w:rsidP="00C91373">
      <w:pPr>
        <w:pStyle w:val="Text"/>
        <w:numPr>
          <w:ilvl w:val="0"/>
          <w:numId w:val="17"/>
        </w:numPr>
      </w:pPr>
      <w:r>
        <w:t xml:space="preserve">Are you rating it low </w:t>
      </w:r>
      <w:r w:rsidR="00836C12">
        <w:t>because of</w:t>
      </w:r>
      <w:r>
        <w:t xml:space="preserve"> poor examples, fuzzy screenshots, unclear writing?</w:t>
      </w:r>
    </w:p>
    <w:p w:rsidR="008A5678" w:rsidRPr="00AE637C" w:rsidRDefault="00C91373" w:rsidP="00C91373">
      <w:pPr>
        <w:pStyle w:val="Text"/>
      </w:pPr>
      <w:r>
        <w:t xml:space="preserve">This feedback will help us improve the quality of white papers we release. </w:t>
      </w:r>
      <w:hyperlink r:id="rId45" w:history="1">
        <w:r w:rsidRPr="00C91373">
          <w:rPr>
            <w:rStyle w:val="Hyperlink"/>
          </w:rPr>
          <w:t>Send feedback</w:t>
        </w:r>
      </w:hyperlink>
      <w:r>
        <w:t>.</w:t>
      </w:r>
    </w:p>
    <w:sectPr w:rsidR="008A5678" w:rsidRPr="00AE637C" w:rsidSect="0034091F">
      <w:headerReference w:type="even" r:id="rId46"/>
      <w:headerReference w:type="default" r:id="rId47"/>
      <w:footerReference w:type="even" r:id="rId48"/>
      <w:footerReference w:type="default" r:id="rId49"/>
      <w:headerReference w:type="first" r:id="rId50"/>
      <w:footerReference w:type="first" r:id="rId51"/>
      <w:type w:val="oddPage"/>
      <w:pgSz w:w="12240" w:h="15840"/>
      <w:pgMar w:top="1440" w:right="1660" w:bottom="1440" w:left="1660" w:header="1020" w:footer="10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546" w:rsidRDefault="00907546">
      <w:r>
        <w:separator/>
      </w:r>
    </w:p>
  </w:endnote>
  <w:endnote w:type="continuationSeparator" w:id="0">
    <w:p w:rsidR="00907546" w:rsidRDefault="00907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Logo 95">
    <w:altName w:val="Symbol"/>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Default="003167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Default="003167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Default="00316716">
    <w:pPr>
      <w:pStyle w:val="Footer"/>
    </w:pPr>
    <w:r>
      <w:tab/>
    </w:r>
    <w:r>
      <w:rPr>
        <w:i/>
      </w:rPr>
      <w:t>Microsoft Corporation ©2008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Default="00316716">
    <w:pPr>
      <w:pStyle w:val="Footer"/>
    </w:pPr>
    <w:r>
      <w:tab/>
    </w:r>
    <w:r>
      <w:rPr>
        <w:i/>
      </w:rPr>
      <w:t>Microsoft Corporation ©2008</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Pr="002E0DDD" w:rsidRDefault="00316716">
    <w:pPr>
      <w:pStyle w:val="Footer"/>
      <w:rPr>
        <w:i/>
      </w:rPr>
    </w:pPr>
    <w:r>
      <w:tab/>
    </w:r>
    <w:r>
      <w:rPr>
        <w:i/>
      </w:rPr>
      <w:t>Microsoft Corporation ©2008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546" w:rsidRDefault="00907546">
      <w:r>
        <w:separator/>
      </w:r>
    </w:p>
  </w:footnote>
  <w:footnote w:type="continuationSeparator" w:id="0">
    <w:p w:rsidR="00907546" w:rsidRDefault="009075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Default="00316716">
    <w:pPr>
      <w:pStyle w:val="Header"/>
    </w:pPr>
    <w:r>
      <w:t xml:space="preserve">Filename: </w:t>
    </w:r>
    <w:fldSimple w:instr=" FILENAME  \* MERGEFORMAT ">
      <w:r w:rsidR="00374973">
        <w:rPr>
          <w:noProof/>
        </w:rPr>
        <w:t>BPSemanticDBModeling_All Changes Tracked.docx</w:t>
      </w:r>
    </w:fldSimple>
    <w:r>
      <w:tab/>
    </w:r>
    <w:r w:rsidR="00DD0B8D">
      <w:rPr>
        <w:rStyle w:val="PageNumber"/>
      </w:rPr>
      <w:fldChar w:fldCharType="begin"/>
    </w:r>
    <w:r>
      <w:rPr>
        <w:rStyle w:val="PageNumber"/>
      </w:rPr>
      <w:instrText xml:space="preserve"> PAGE </w:instrText>
    </w:r>
    <w:r w:rsidR="00DD0B8D">
      <w:rPr>
        <w:rStyle w:val="PageNumber"/>
      </w:rPr>
      <w:fldChar w:fldCharType="separate"/>
    </w:r>
    <w:r>
      <w:rPr>
        <w:rStyle w:val="PageNumber"/>
        <w:noProof/>
      </w:rPr>
      <w:t>3</w:t>
    </w:r>
    <w:r w:rsidR="00DD0B8D">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Default="00316716">
    <w:pPr>
      <w:pStyle w:val="Header"/>
    </w:pPr>
    <w:r>
      <w:t xml:space="preserve">Filename: </w:t>
    </w:r>
    <w:fldSimple w:instr=" FILENAME  \* MERGEFORMAT ">
      <w:r w:rsidR="00374973">
        <w:rPr>
          <w:noProof/>
        </w:rPr>
        <w:t>BPSemanticDBModeling_All Changes Tracked.docx</w:t>
      </w:r>
    </w:fldSimple>
    <w:r>
      <w:tab/>
    </w:r>
    <w:r w:rsidR="00DD0B8D">
      <w:rPr>
        <w:rStyle w:val="PageNumber"/>
      </w:rPr>
      <w:fldChar w:fldCharType="begin"/>
    </w:r>
    <w:r>
      <w:rPr>
        <w:rStyle w:val="PageNumber"/>
      </w:rPr>
      <w:instrText xml:space="preserve"> PAGE </w:instrText>
    </w:r>
    <w:r w:rsidR="00DD0B8D">
      <w:rPr>
        <w:rStyle w:val="PageNumber"/>
      </w:rPr>
      <w:fldChar w:fldCharType="separate"/>
    </w:r>
    <w:r>
      <w:rPr>
        <w:rStyle w:val="PageNumber"/>
        <w:noProof/>
      </w:rPr>
      <w:t>3</w:t>
    </w:r>
    <w:r w:rsidR="00DD0B8D">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Default="0031671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Pr="008C4E60" w:rsidRDefault="00316716">
    <w:pPr>
      <w:pStyle w:val="Header"/>
    </w:pPr>
    <w:r>
      <w:t>Best Practices for Semantic Data Modeling for Performance and Scalability</w:t>
    </w:r>
    <w:r>
      <w:tab/>
    </w:r>
    <w:r w:rsidR="00DD0B8D">
      <w:rPr>
        <w:rStyle w:val="PageNumber"/>
      </w:rPr>
      <w:fldChar w:fldCharType="begin"/>
    </w:r>
    <w:r>
      <w:rPr>
        <w:rStyle w:val="PageNumber"/>
      </w:rPr>
      <w:instrText xml:space="preserve"> PAGE </w:instrText>
    </w:r>
    <w:r w:rsidR="00DD0B8D">
      <w:rPr>
        <w:rStyle w:val="PageNumber"/>
      </w:rPr>
      <w:fldChar w:fldCharType="separate"/>
    </w:r>
    <w:r w:rsidR="00CA044B">
      <w:rPr>
        <w:rStyle w:val="PageNumber"/>
        <w:noProof/>
      </w:rPr>
      <w:t>16</w:t>
    </w:r>
    <w:r w:rsidR="00DD0B8D">
      <w:rPr>
        <w:rStyle w:val="PageNumber"/>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Pr="008C4E60" w:rsidRDefault="00316716" w:rsidP="00B50BFD">
    <w:pPr>
      <w:pStyle w:val="Header"/>
    </w:pPr>
    <w:r>
      <w:t>Best Practices for Semantic Data Modeling for Performance and Scalability</w:t>
    </w:r>
    <w:r>
      <w:tab/>
    </w:r>
    <w:r w:rsidR="00DD0B8D">
      <w:rPr>
        <w:rStyle w:val="PageNumber"/>
      </w:rPr>
      <w:fldChar w:fldCharType="begin"/>
    </w:r>
    <w:r>
      <w:rPr>
        <w:rStyle w:val="PageNumber"/>
      </w:rPr>
      <w:instrText xml:space="preserve"> PAGE </w:instrText>
    </w:r>
    <w:r w:rsidR="00DD0B8D">
      <w:rPr>
        <w:rStyle w:val="PageNumber"/>
      </w:rPr>
      <w:fldChar w:fldCharType="separate"/>
    </w:r>
    <w:r w:rsidR="00CA044B">
      <w:rPr>
        <w:rStyle w:val="PageNumber"/>
        <w:noProof/>
      </w:rPr>
      <w:t>17</w:t>
    </w:r>
    <w:r w:rsidR="00DD0B8D">
      <w:rPr>
        <w:rStyle w:val="PageNumbe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716" w:rsidRPr="008C4E60" w:rsidRDefault="00316716">
    <w:pPr>
      <w:pStyle w:val="Header"/>
    </w:pPr>
    <w:r>
      <w:t>Best Practices for Semantic Data Modeling for Performance and Scalability</w:t>
    </w:r>
    <w:r>
      <w:tab/>
    </w:r>
    <w:r w:rsidR="00DD0B8D">
      <w:rPr>
        <w:rStyle w:val="PageNumber"/>
      </w:rPr>
      <w:fldChar w:fldCharType="begin"/>
    </w:r>
    <w:r>
      <w:rPr>
        <w:rStyle w:val="PageNumber"/>
      </w:rPr>
      <w:instrText xml:space="preserve"> PAGE </w:instrText>
    </w:r>
    <w:r w:rsidR="00DD0B8D">
      <w:rPr>
        <w:rStyle w:val="PageNumber"/>
      </w:rPr>
      <w:fldChar w:fldCharType="separate"/>
    </w:r>
    <w:r w:rsidR="00CA044B">
      <w:rPr>
        <w:rStyle w:val="PageNumber"/>
        <w:noProof/>
      </w:rPr>
      <w:t>1</w:t>
    </w:r>
    <w:r w:rsidR="00DD0B8D">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6A26"/>
    <w:multiLevelType w:val="hybridMultilevel"/>
    <w:tmpl w:val="02804B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C159A"/>
    <w:multiLevelType w:val="hybridMultilevel"/>
    <w:tmpl w:val="C49E8E6E"/>
    <w:lvl w:ilvl="0" w:tplc="7EBEC210">
      <w:start w:val="1"/>
      <w:numFmt w:val="bullet"/>
      <w:lvlText w:val="·"/>
      <w:lvlJc w:val="left"/>
      <w:pPr>
        <w:tabs>
          <w:tab w:val="num" w:pos="720"/>
        </w:tabs>
        <w:ind w:left="720" w:hanging="360"/>
      </w:pPr>
      <w:rPr>
        <w:rFonts w:ascii="Courier New" w:hAnsi="Courier New" w:cs="Times New Roman"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1D23E48"/>
    <w:multiLevelType w:val="multilevel"/>
    <w:tmpl w:val="5C6A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B93B79"/>
    <w:multiLevelType w:val="hybridMultilevel"/>
    <w:tmpl w:val="86923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1D43717"/>
    <w:multiLevelType w:val="hybridMultilevel"/>
    <w:tmpl w:val="421A54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6">
    <w:nsid w:val="60461D17"/>
    <w:multiLevelType w:val="multilevel"/>
    <w:tmpl w:val="421A54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6B764DED"/>
    <w:multiLevelType w:val="hybridMultilevel"/>
    <w:tmpl w:val="5FC445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9">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10">
    <w:nsid w:val="71BB74F4"/>
    <w:multiLevelType w:val="singleLevel"/>
    <w:tmpl w:val="37CC1ED2"/>
    <w:lvl w:ilvl="0">
      <w:start w:val="1"/>
      <w:numFmt w:val="decimal"/>
      <w:pStyle w:val="NumberedList1"/>
      <w:lvlText w:val="%1."/>
      <w:lvlJc w:val="left"/>
      <w:pPr>
        <w:tabs>
          <w:tab w:val="num" w:pos="360"/>
        </w:tabs>
        <w:ind w:left="360" w:hanging="360"/>
      </w:pPr>
    </w:lvl>
  </w:abstractNum>
  <w:abstractNum w:abstractNumId="11">
    <w:nsid w:val="77D56557"/>
    <w:multiLevelType w:val="hybridMultilevel"/>
    <w:tmpl w:val="2F54E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9"/>
  </w:num>
  <w:num w:numId="4">
    <w:abstractNumId w:val="7"/>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8"/>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2"/>
  </w:num>
  <w:num w:numId="1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4"/>
  </w:num>
  <w:num w:numId="18">
    <w:abstractNumId w:val="6"/>
  </w:num>
  <w:num w:numId="19">
    <w:abstractNumId w:val="11"/>
  </w:num>
  <w:num w:numId="20">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evenAndOddHeaders/>
  <w:drawingGridHorizontalSpacing w:val="78"/>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329"/>
    <w:rsid w:val="0000260B"/>
    <w:rsid w:val="00002786"/>
    <w:rsid w:val="00002EF2"/>
    <w:rsid w:val="000040A0"/>
    <w:rsid w:val="00006562"/>
    <w:rsid w:val="000100F8"/>
    <w:rsid w:val="00011219"/>
    <w:rsid w:val="00013EA8"/>
    <w:rsid w:val="00014376"/>
    <w:rsid w:val="00015168"/>
    <w:rsid w:val="00016110"/>
    <w:rsid w:val="0001669A"/>
    <w:rsid w:val="000202B7"/>
    <w:rsid w:val="00020910"/>
    <w:rsid w:val="00022143"/>
    <w:rsid w:val="00023996"/>
    <w:rsid w:val="00023BBC"/>
    <w:rsid w:val="000247CE"/>
    <w:rsid w:val="00030901"/>
    <w:rsid w:val="00031081"/>
    <w:rsid w:val="0003390C"/>
    <w:rsid w:val="00042008"/>
    <w:rsid w:val="000438E5"/>
    <w:rsid w:val="00044058"/>
    <w:rsid w:val="00044BFC"/>
    <w:rsid w:val="000505FF"/>
    <w:rsid w:val="00050645"/>
    <w:rsid w:val="0005152F"/>
    <w:rsid w:val="00052FB7"/>
    <w:rsid w:val="00057192"/>
    <w:rsid w:val="00057887"/>
    <w:rsid w:val="000602D9"/>
    <w:rsid w:val="0006036A"/>
    <w:rsid w:val="0006099A"/>
    <w:rsid w:val="00061A9A"/>
    <w:rsid w:val="0006427E"/>
    <w:rsid w:val="00064830"/>
    <w:rsid w:val="000676B0"/>
    <w:rsid w:val="00067856"/>
    <w:rsid w:val="000714EA"/>
    <w:rsid w:val="000733BD"/>
    <w:rsid w:val="00074A70"/>
    <w:rsid w:val="000763ED"/>
    <w:rsid w:val="00076701"/>
    <w:rsid w:val="00080BA0"/>
    <w:rsid w:val="00083899"/>
    <w:rsid w:val="00087B97"/>
    <w:rsid w:val="00091906"/>
    <w:rsid w:val="00094664"/>
    <w:rsid w:val="00095228"/>
    <w:rsid w:val="0009661B"/>
    <w:rsid w:val="000A03AD"/>
    <w:rsid w:val="000A224C"/>
    <w:rsid w:val="000A686A"/>
    <w:rsid w:val="000A7BE0"/>
    <w:rsid w:val="000B268F"/>
    <w:rsid w:val="000B45BF"/>
    <w:rsid w:val="000B64A0"/>
    <w:rsid w:val="000B64D7"/>
    <w:rsid w:val="000C0FAA"/>
    <w:rsid w:val="000C4450"/>
    <w:rsid w:val="000C6959"/>
    <w:rsid w:val="000C76A1"/>
    <w:rsid w:val="000D246F"/>
    <w:rsid w:val="000D26D5"/>
    <w:rsid w:val="000D7473"/>
    <w:rsid w:val="000E5333"/>
    <w:rsid w:val="000E65AE"/>
    <w:rsid w:val="000F068B"/>
    <w:rsid w:val="000F4EE2"/>
    <w:rsid w:val="000F7060"/>
    <w:rsid w:val="0010043F"/>
    <w:rsid w:val="00103C22"/>
    <w:rsid w:val="00104ED9"/>
    <w:rsid w:val="00110616"/>
    <w:rsid w:val="00111FDA"/>
    <w:rsid w:val="00112793"/>
    <w:rsid w:val="00112F07"/>
    <w:rsid w:val="00113B19"/>
    <w:rsid w:val="0011483F"/>
    <w:rsid w:val="001157EE"/>
    <w:rsid w:val="00121D1D"/>
    <w:rsid w:val="00121F95"/>
    <w:rsid w:val="00122513"/>
    <w:rsid w:val="001237BB"/>
    <w:rsid w:val="001254DF"/>
    <w:rsid w:val="00125F01"/>
    <w:rsid w:val="00126BC4"/>
    <w:rsid w:val="001309C3"/>
    <w:rsid w:val="00130A16"/>
    <w:rsid w:val="001318CE"/>
    <w:rsid w:val="001326B5"/>
    <w:rsid w:val="001336DA"/>
    <w:rsid w:val="0013499B"/>
    <w:rsid w:val="001355AE"/>
    <w:rsid w:val="00143809"/>
    <w:rsid w:val="00143A51"/>
    <w:rsid w:val="00144D15"/>
    <w:rsid w:val="001464C8"/>
    <w:rsid w:val="00146FF0"/>
    <w:rsid w:val="00156193"/>
    <w:rsid w:val="001565E2"/>
    <w:rsid w:val="0016317E"/>
    <w:rsid w:val="00164E2E"/>
    <w:rsid w:val="00167AFB"/>
    <w:rsid w:val="00170C99"/>
    <w:rsid w:val="00170E30"/>
    <w:rsid w:val="00177275"/>
    <w:rsid w:val="001777B7"/>
    <w:rsid w:val="00177F10"/>
    <w:rsid w:val="0018054D"/>
    <w:rsid w:val="00180EA5"/>
    <w:rsid w:val="00181979"/>
    <w:rsid w:val="00181FE8"/>
    <w:rsid w:val="00186266"/>
    <w:rsid w:val="001876A4"/>
    <w:rsid w:val="00192B7C"/>
    <w:rsid w:val="00194115"/>
    <w:rsid w:val="00194533"/>
    <w:rsid w:val="0019465B"/>
    <w:rsid w:val="00196229"/>
    <w:rsid w:val="0019674C"/>
    <w:rsid w:val="00197D2A"/>
    <w:rsid w:val="001A388A"/>
    <w:rsid w:val="001A4ACB"/>
    <w:rsid w:val="001A6581"/>
    <w:rsid w:val="001B0645"/>
    <w:rsid w:val="001B12F7"/>
    <w:rsid w:val="001B1675"/>
    <w:rsid w:val="001B24E1"/>
    <w:rsid w:val="001B2CA5"/>
    <w:rsid w:val="001B2FC6"/>
    <w:rsid w:val="001B5925"/>
    <w:rsid w:val="001B5B7C"/>
    <w:rsid w:val="001B6C1F"/>
    <w:rsid w:val="001B7315"/>
    <w:rsid w:val="001B788C"/>
    <w:rsid w:val="001C20EF"/>
    <w:rsid w:val="001C357A"/>
    <w:rsid w:val="001C3BBE"/>
    <w:rsid w:val="001C5915"/>
    <w:rsid w:val="001C6F8D"/>
    <w:rsid w:val="001C7C81"/>
    <w:rsid w:val="001D121D"/>
    <w:rsid w:val="001D1AFA"/>
    <w:rsid w:val="001D3FB0"/>
    <w:rsid w:val="001D5282"/>
    <w:rsid w:val="001D76DE"/>
    <w:rsid w:val="001E059F"/>
    <w:rsid w:val="001E0EF8"/>
    <w:rsid w:val="001E1D49"/>
    <w:rsid w:val="001E20AF"/>
    <w:rsid w:val="001E5014"/>
    <w:rsid w:val="001E5089"/>
    <w:rsid w:val="001E5E4A"/>
    <w:rsid w:val="001F0A9B"/>
    <w:rsid w:val="001F0D83"/>
    <w:rsid w:val="001F1EEB"/>
    <w:rsid w:val="001F31DB"/>
    <w:rsid w:val="001F54CE"/>
    <w:rsid w:val="001F59B7"/>
    <w:rsid w:val="001F6C39"/>
    <w:rsid w:val="001F7FAB"/>
    <w:rsid w:val="00201AA4"/>
    <w:rsid w:val="002021D1"/>
    <w:rsid w:val="00205AD3"/>
    <w:rsid w:val="00211327"/>
    <w:rsid w:val="0021681E"/>
    <w:rsid w:val="00220916"/>
    <w:rsid w:val="00221A2C"/>
    <w:rsid w:val="00224849"/>
    <w:rsid w:val="00224EF1"/>
    <w:rsid w:val="0022559E"/>
    <w:rsid w:val="00227A80"/>
    <w:rsid w:val="002309C2"/>
    <w:rsid w:val="0023392E"/>
    <w:rsid w:val="002339DF"/>
    <w:rsid w:val="00236627"/>
    <w:rsid w:val="00236DAF"/>
    <w:rsid w:val="00240E65"/>
    <w:rsid w:val="00241C3A"/>
    <w:rsid w:val="00243AEC"/>
    <w:rsid w:val="00244CB7"/>
    <w:rsid w:val="0024710C"/>
    <w:rsid w:val="00250485"/>
    <w:rsid w:val="002504F9"/>
    <w:rsid w:val="00250C38"/>
    <w:rsid w:val="00250ED0"/>
    <w:rsid w:val="00255888"/>
    <w:rsid w:val="00257BE7"/>
    <w:rsid w:val="0026129E"/>
    <w:rsid w:val="00263CCF"/>
    <w:rsid w:val="0026496D"/>
    <w:rsid w:val="00265DE1"/>
    <w:rsid w:val="002667A6"/>
    <w:rsid w:val="00267E84"/>
    <w:rsid w:val="00270031"/>
    <w:rsid w:val="00270515"/>
    <w:rsid w:val="0027180A"/>
    <w:rsid w:val="0027339E"/>
    <w:rsid w:val="0027478C"/>
    <w:rsid w:val="00276388"/>
    <w:rsid w:val="002769FB"/>
    <w:rsid w:val="00286C12"/>
    <w:rsid w:val="0029062D"/>
    <w:rsid w:val="002941F9"/>
    <w:rsid w:val="00294E1C"/>
    <w:rsid w:val="002959A6"/>
    <w:rsid w:val="0029779A"/>
    <w:rsid w:val="002A0C2F"/>
    <w:rsid w:val="002A497F"/>
    <w:rsid w:val="002A4C71"/>
    <w:rsid w:val="002A552F"/>
    <w:rsid w:val="002B3978"/>
    <w:rsid w:val="002B3B1B"/>
    <w:rsid w:val="002B5C6D"/>
    <w:rsid w:val="002B6F6A"/>
    <w:rsid w:val="002B6FE4"/>
    <w:rsid w:val="002B704E"/>
    <w:rsid w:val="002C2684"/>
    <w:rsid w:val="002C40A0"/>
    <w:rsid w:val="002C4B04"/>
    <w:rsid w:val="002D1011"/>
    <w:rsid w:val="002D129F"/>
    <w:rsid w:val="002D1CDC"/>
    <w:rsid w:val="002D1F8A"/>
    <w:rsid w:val="002D4D74"/>
    <w:rsid w:val="002D73E0"/>
    <w:rsid w:val="002E0DDD"/>
    <w:rsid w:val="002E1CF0"/>
    <w:rsid w:val="002E3CF4"/>
    <w:rsid w:val="002E3DFF"/>
    <w:rsid w:val="002E467D"/>
    <w:rsid w:val="002E51D1"/>
    <w:rsid w:val="002F3BD0"/>
    <w:rsid w:val="002F4C37"/>
    <w:rsid w:val="002F7E17"/>
    <w:rsid w:val="00300871"/>
    <w:rsid w:val="003048FD"/>
    <w:rsid w:val="0030518C"/>
    <w:rsid w:val="003066D0"/>
    <w:rsid w:val="00307E0A"/>
    <w:rsid w:val="00313881"/>
    <w:rsid w:val="00314260"/>
    <w:rsid w:val="003145FC"/>
    <w:rsid w:val="00314836"/>
    <w:rsid w:val="00316716"/>
    <w:rsid w:val="00316F8D"/>
    <w:rsid w:val="00321D20"/>
    <w:rsid w:val="00321D61"/>
    <w:rsid w:val="00321E0A"/>
    <w:rsid w:val="00322E55"/>
    <w:rsid w:val="003254BC"/>
    <w:rsid w:val="00325BE1"/>
    <w:rsid w:val="00327A77"/>
    <w:rsid w:val="00330179"/>
    <w:rsid w:val="00331A08"/>
    <w:rsid w:val="00332D69"/>
    <w:rsid w:val="00333194"/>
    <w:rsid w:val="00333C41"/>
    <w:rsid w:val="003349AB"/>
    <w:rsid w:val="003352D9"/>
    <w:rsid w:val="0034091F"/>
    <w:rsid w:val="00343662"/>
    <w:rsid w:val="00346A3F"/>
    <w:rsid w:val="003501F6"/>
    <w:rsid w:val="00350426"/>
    <w:rsid w:val="00350891"/>
    <w:rsid w:val="00350F73"/>
    <w:rsid w:val="003514BC"/>
    <w:rsid w:val="00353125"/>
    <w:rsid w:val="00355380"/>
    <w:rsid w:val="0035633A"/>
    <w:rsid w:val="00356E82"/>
    <w:rsid w:val="0036059D"/>
    <w:rsid w:val="00361B40"/>
    <w:rsid w:val="00362F9F"/>
    <w:rsid w:val="00364C02"/>
    <w:rsid w:val="00366DC9"/>
    <w:rsid w:val="00370B08"/>
    <w:rsid w:val="00372BEE"/>
    <w:rsid w:val="00374973"/>
    <w:rsid w:val="0037614F"/>
    <w:rsid w:val="00376767"/>
    <w:rsid w:val="00380B73"/>
    <w:rsid w:val="00382466"/>
    <w:rsid w:val="0038536D"/>
    <w:rsid w:val="00385AFD"/>
    <w:rsid w:val="00385D2E"/>
    <w:rsid w:val="00386549"/>
    <w:rsid w:val="003875F8"/>
    <w:rsid w:val="003900A8"/>
    <w:rsid w:val="0039344B"/>
    <w:rsid w:val="00395C0D"/>
    <w:rsid w:val="003A3650"/>
    <w:rsid w:val="003A3D1B"/>
    <w:rsid w:val="003A5400"/>
    <w:rsid w:val="003A6601"/>
    <w:rsid w:val="003B2155"/>
    <w:rsid w:val="003B3B1E"/>
    <w:rsid w:val="003B7D23"/>
    <w:rsid w:val="003C1D69"/>
    <w:rsid w:val="003C23BF"/>
    <w:rsid w:val="003C34F0"/>
    <w:rsid w:val="003C61BA"/>
    <w:rsid w:val="003C7459"/>
    <w:rsid w:val="003C7FF7"/>
    <w:rsid w:val="003D4457"/>
    <w:rsid w:val="003D46BE"/>
    <w:rsid w:val="003D605A"/>
    <w:rsid w:val="003D7373"/>
    <w:rsid w:val="003D7D3F"/>
    <w:rsid w:val="003E001C"/>
    <w:rsid w:val="003E0BE9"/>
    <w:rsid w:val="003E33C7"/>
    <w:rsid w:val="003E4197"/>
    <w:rsid w:val="003E4B21"/>
    <w:rsid w:val="003F058D"/>
    <w:rsid w:val="003F0C05"/>
    <w:rsid w:val="003F385F"/>
    <w:rsid w:val="003F4003"/>
    <w:rsid w:val="003F5088"/>
    <w:rsid w:val="003F572B"/>
    <w:rsid w:val="003F791D"/>
    <w:rsid w:val="00403280"/>
    <w:rsid w:val="004041D4"/>
    <w:rsid w:val="004143A6"/>
    <w:rsid w:val="00415A55"/>
    <w:rsid w:val="00421D01"/>
    <w:rsid w:val="00421E16"/>
    <w:rsid w:val="00422F87"/>
    <w:rsid w:val="004250B0"/>
    <w:rsid w:val="00425EDF"/>
    <w:rsid w:val="004261EB"/>
    <w:rsid w:val="00431D81"/>
    <w:rsid w:val="00432E45"/>
    <w:rsid w:val="004332D1"/>
    <w:rsid w:val="00436133"/>
    <w:rsid w:val="004364B7"/>
    <w:rsid w:val="00437E3E"/>
    <w:rsid w:val="004420FF"/>
    <w:rsid w:val="00442213"/>
    <w:rsid w:val="004452D4"/>
    <w:rsid w:val="00446AE6"/>
    <w:rsid w:val="00447BBF"/>
    <w:rsid w:val="00447E2A"/>
    <w:rsid w:val="00457107"/>
    <w:rsid w:val="00463725"/>
    <w:rsid w:val="004643D8"/>
    <w:rsid w:val="0046748F"/>
    <w:rsid w:val="0047279B"/>
    <w:rsid w:val="00475B1F"/>
    <w:rsid w:val="00476880"/>
    <w:rsid w:val="0047713D"/>
    <w:rsid w:val="004861A0"/>
    <w:rsid w:val="00490B9F"/>
    <w:rsid w:val="00491421"/>
    <w:rsid w:val="00493DF4"/>
    <w:rsid w:val="0049767E"/>
    <w:rsid w:val="004A53BB"/>
    <w:rsid w:val="004A7C54"/>
    <w:rsid w:val="004B25EE"/>
    <w:rsid w:val="004B2791"/>
    <w:rsid w:val="004B37A8"/>
    <w:rsid w:val="004B7C7E"/>
    <w:rsid w:val="004C0034"/>
    <w:rsid w:val="004C0073"/>
    <w:rsid w:val="004C27FB"/>
    <w:rsid w:val="004C53B0"/>
    <w:rsid w:val="004C78F2"/>
    <w:rsid w:val="004C7FDF"/>
    <w:rsid w:val="004D3B9B"/>
    <w:rsid w:val="004D48B5"/>
    <w:rsid w:val="004D5787"/>
    <w:rsid w:val="004D74B7"/>
    <w:rsid w:val="004E1AD0"/>
    <w:rsid w:val="004E4910"/>
    <w:rsid w:val="004E4B17"/>
    <w:rsid w:val="004E5CEC"/>
    <w:rsid w:val="004E7773"/>
    <w:rsid w:val="004E7DD7"/>
    <w:rsid w:val="004F184D"/>
    <w:rsid w:val="004F281A"/>
    <w:rsid w:val="004F4B69"/>
    <w:rsid w:val="005019D6"/>
    <w:rsid w:val="00501FAB"/>
    <w:rsid w:val="00502E78"/>
    <w:rsid w:val="00503488"/>
    <w:rsid w:val="005047AB"/>
    <w:rsid w:val="00504B63"/>
    <w:rsid w:val="00513D38"/>
    <w:rsid w:val="0051402B"/>
    <w:rsid w:val="00520520"/>
    <w:rsid w:val="005228C5"/>
    <w:rsid w:val="00523BAD"/>
    <w:rsid w:val="005271D6"/>
    <w:rsid w:val="00533262"/>
    <w:rsid w:val="00535329"/>
    <w:rsid w:val="00535F99"/>
    <w:rsid w:val="00536A0D"/>
    <w:rsid w:val="005371BA"/>
    <w:rsid w:val="00537BD6"/>
    <w:rsid w:val="00544BBA"/>
    <w:rsid w:val="0054520C"/>
    <w:rsid w:val="005507AC"/>
    <w:rsid w:val="0055196D"/>
    <w:rsid w:val="005519C3"/>
    <w:rsid w:val="00552202"/>
    <w:rsid w:val="00552BCD"/>
    <w:rsid w:val="00556A2B"/>
    <w:rsid w:val="00556D42"/>
    <w:rsid w:val="00557983"/>
    <w:rsid w:val="005606AE"/>
    <w:rsid w:val="005637A5"/>
    <w:rsid w:val="0057378C"/>
    <w:rsid w:val="00573F92"/>
    <w:rsid w:val="005752C9"/>
    <w:rsid w:val="00580B1C"/>
    <w:rsid w:val="00582B44"/>
    <w:rsid w:val="0058406A"/>
    <w:rsid w:val="0058434D"/>
    <w:rsid w:val="00584ED2"/>
    <w:rsid w:val="005850D6"/>
    <w:rsid w:val="00590312"/>
    <w:rsid w:val="00593108"/>
    <w:rsid w:val="00594F0F"/>
    <w:rsid w:val="00595FD4"/>
    <w:rsid w:val="005A171C"/>
    <w:rsid w:val="005A1773"/>
    <w:rsid w:val="005A370C"/>
    <w:rsid w:val="005A5A23"/>
    <w:rsid w:val="005A79FC"/>
    <w:rsid w:val="005B233A"/>
    <w:rsid w:val="005B38F7"/>
    <w:rsid w:val="005B7D48"/>
    <w:rsid w:val="005C05A0"/>
    <w:rsid w:val="005C190B"/>
    <w:rsid w:val="005C7863"/>
    <w:rsid w:val="005C7C3F"/>
    <w:rsid w:val="005C7E68"/>
    <w:rsid w:val="005D4474"/>
    <w:rsid w:val="005E0DB9"/>
    <w:rsid w:val="005E0DD4"/>
    <w:rsid w:val="005E1EA1"/>
    <w:rsid w:val="005E32D1"/>
    <w:rsid w:val="005E3E18"/>
    <w:rsid w:val="005E57F9"/>
    <w:rsid w:val="005E63C6"/>
    <w:rsid w:val="005E64C6"/>
    <w:rsid w:val="005E6CF9"/>
    <w:rsid w:val="005F2AB9"/>
    <w:rsid w:val="005F79E1"/>
    <w:rsid w:val="00600653"/>
    <w:rsid w:val="00601474"/>
    <w:rsid w:val="006017EC"/>
    <w:rsid w:val="006025D1"/>
    <w:rsid w:val="006039F0"/>
    <w:rsid w:val="00605F5E"/>
    <w:rsid w:val="006075CB"/>
    <w:rsid w:val="00614B5F"/>
    <w:rsid w:val="00617CBD"/>
    <w:rsid w:val="00621F01"/>
    <w:rsid w:val="00622124"/>
    <w:rsid w:val="00632191"/>
    <w:rsid w:val="00634959"/>
    <w:rsid w:val="00636658"/>
    <w:rsid w:val="006407D6"/>
    <w:rsid w:val="0064212D"/>
    <w:rsid w:val="00642F2D"/>
    <w:rsid w:val="00643780"/>
    <w:rsid w:val="00644751"/>
    <w:rsid w:val="006452B4"/>
    <w:rsid w:val="006468CE"/>
    <w:rsid w:val="00646C14"/>
    <w:rsid w:val="00650325"/>
    <w:rsid w:val="00650FAB"/>
    <w:rsid w:val="006539B8"/>
    <w:rsid w:val="00654FBE"/>
    <w:rsid w:val="006566F5"/>
    <w:rsid w:val="00667335"/>
    <w:rsid w:val="006712D1"/>
    <w:rsid w:val="00674021"/>
    <w:rsid w:val="00676B7B"/>
    <w:rsid w:val="00683F61"/>
    <w:rsid w:val="00684882"/>
    <w:rsid w:val="00687A36"/>
    <w:rsid w:val="00687C71"/>
    <w:rsid w:val="00690A78"/>
    <w:rsid w:val="0069501F"/>
    <w:rsid w:val="00695A35"/>
    <w:rsid w:val="006A01FB"/>
    <w:rsid w:val="006A23F5"/>
    <w:rsid w:val="006A3D50"/>
    <w:rsid w:val="006A6FF6"/>
    <w:rsid w:val="006A7151"/>
    <w:rsid w:val="006A7E25"/>
    <w:rsid w:val="006B5464"/>
    <w:rsid w:val="006B5F0D"/>
    <w:rsid w:val="006B6D6A"/>
    <w:rsid w:val="006B7C7D"/>
    <w:rsid w:val="006C10E4"/>
    <w:rsid w:val="006C4163"/>
    <w:rsid w:val="006C48C9"/>
    <w:rsid w:val="006C5148"/>
    <w:rsid w:val="006C5776"/>
    <w:rsid w:val="006C5F57"/>
    <w:rsid w:val="006C6781"/>
    <w:rsid w:val="006C75F0"/>
    <w:rsid w:val="006D0120"/>
    <w:rsid w:val="006D096B"/>
    <w:rsid w:val="006D12D9"/>
    <w:rsid w:val="006D25CD"/>
    <w:rsid w:val="006D31EB"/>
    <w:rsid w:val="006D3AC7"/>
    <w:rsid w:val="006D4256"/>
    <w:rsid w:val="006E094F"/>
    <w:rsid w:val="006E0D3E"/>
    <w:rsid w:val="006E719B"/>
    <w:rsid w:val="006F1A7A"/>
    <w:rsid w:val="006F1C07"/>
    <w:rsid w:val="006F1FDA"/>
    <w:rsid w:val="006F6294"/>
    <w:rsid w:val="006F78A1"/>
    <w:rsid w:val="0070185E"/>
    <w:rsid w:val="00703084"/>
    <w:rsid w:val="007055D8"/>
    <w:rsid w:val="007057EE"/>
    <w:rsid w:val="007074FE"/>
    <w:rsid w:val="0071096F"/>
    <w:rsid w:val="00712DDB"/>
    <w:rsid w:val="00714477"/>
    <w:rsid w:val="00721AFA"/>
    <w:rsid w:val="00726CC3"/>
    <w:rsid w:val="007275D9"/>
    <w:rsid w:val="00732B31"/>
    <w:rsid w:val="00732B4B"/>
    <w:rsid w:val="007347B4"/>
    <w:rsid w:val="00735FED"/>
    <w:rsid w:val="0074148C"/>
    <w:rsid w:val="00744729"/>
    <w:rsid w:val="00747B6A"/>
    <w:rsid w:val="00752955"/>
    <w:rsid w:val="0075330C"/>
    <w:rsid w:val="00754703"/>
    <w:rsid w:val="00755D40"/>
    <w:rsid w:val="00757D25"/>
    <w:rsid w:val="00760F6E"/>
    <w:rsid w:val="007616AB"/>
    <w:rsid w:val="007645FD"/>
    <w:rsid w:val="00764F1F"/>
    <w:rsid w:val="00765E7C"/>
    <w:rsid w:val="00767E33"/>
    <w:rsid w:val="00771061"/>
    <w:rsid w:val="00772ED5"/>
    <w:rsid w:val="007732B6"/>
    <w:rsid w:val="007739D0"/>
    <w:rsid w:val="007747C7"/>
    <w:rsid w:val="00775662"/>
    <w:rsid w:val="00780433"/>
    <w:rsid w:val="00780960"/>
    <w:rsid w:val="00791120"/>
    <w:rsid w:val="007969BC"/>
    <w:rsid w:val="007A0B21"/>
    <w:rsid w:val="007A19B8"/>
    <w:rsid w:val="007A53F0"/>
    <w:rsid w:val="007A5D38"/>
    <w:rsid w:val="007A6E7D"/>
    <w:rsid w:val="007B2527"/>
    <w:rsid w:val="007B34B1"/>
    <w:rsid w:val="007B5F5A"/>
    <w:rsid w:val="007B61A4"/>
    <w:rsid w:val="007C2EE1"/>
    <w:rsid w:val="007C3367"/>
    <w:rsid w:val="007C3D54"/>
    <w:rsid w:val="007C4475"/>
    <w:rsid w:val="007C6F8E"/>
    <w:rsid w:val="007C7CC0"/>
    <w:rsid w:val="007D0597"/>
    <w:rsid w:val="007D25F1"/>
    <w:rsid w:val="007D301D"/>
    <w:rsid w:val="007D55EA"/>
    <w:rsid w:val="007D6250"/>
    <w:rsid w:val="007D6C9E"/>
    <w:rsid w:val="007E1B15"/>
    <w:rsid w:val="007E2B1E"/>
    <w:rsid w:val="007E6018"/>
    <w:rsid w:val="007E6244"/>
    <w:rsid w:val="007F16E9"/>
    <w:rsid w:val="007F2203"/>
    <w:rsid w:val="007F2530"/>
    <w:rsid w:val="007F3448"/>
    <w:rsid w:val="007F3A3E"/>
    <w:rsid w:val="007F420A"/>
    <w:rsid w:val="007F64B6"/>
    <w:rsid w:val="007F6FF9"/>
    <w:rsid w:val="00802DCD"/>
    <w:rsid w:val="00804D8D"/>
    <w:rsid w:val="00806587"/>
    <w:rsid w:val="0080662F"/>
    <w:rsid w:val="008105EE"/>
    <w:rsid w:val="008131D7"/>
    <w:rsid w:val="00815531"/>
    <w:rsid w:val="00815E8C"/>
    <w:rsid w:val="008163D8"/>
    <w:rsid w:val="00816E6F"/>
    <w:rsid w:val="00817B9A"/>
    <w:rsid w:val="00820E32"/>
    <w:rsid w:val="00832275"/>
    <w:rsid w:val="00832849"/>
    <w:rsid w:val="0083352D"/>
    <w:rsid w:val="008336B4"/>
    <w:rsid w:val="0083439F"/>
    <w:rsid w:val="00836172"/>
    <w:rsid w:val="00836C12"/>
    <w:rsid w:val="0084088F"/>
    <w:rsid w:val="00840CE5"/>
    <w:rsid w:val="00842EC2"/>
    <w:rsid w:val="00843FDC"/>
    <w:rsid w:val="0084498F"/>
    <w:rsid w:val="00845CB3"/>
    <w:rsid w:val="00851000"/>
    <w:rsid w:val="008519D2"/>
    <w:rsid w:val="00852161"/>
    <w:rsid w:val="00853757"/>
    <w:rsid w:val="00854BC8"/>
    <w:rsid w:val="00854C10"/>
    <w:rsid w:val="00855531"/>
    <w:rsid w:val="00857D6D"/>
    <w:rsid w:val="00861140"/>
    <w:rsid w:val="00861CF3"/>
    <w:rsid w:val="008624F0"/>
    <w:rsid w:val="00862701"/>
    <w:rsid w:val="00863F28"/>
    <w:rsid w:val="00865B27"/>
    <w:rsid w:val="00866357"/>
    <w:rsid w:val="0086691F"/>
    <w:rsid w:val="008714AE"/>
    <w:rsid w:val="00873E00"/>
    <w:rsid w:val="00877388"/>
    <w:rsid w:val="00881C7E"/>
    <w:rsid w:val="008844DF"/>
    <w:rsid w:val="00890551"/>
    <w:rsid w:val="00890832"/>
    <w:rsid w:val="0089518D"/>
    <w:rsid w:val="008A0BF8"/>
    <w:rsid w:val="008A2B77"/>
    <w:rsid w:val="008A464F"/>
    <w:rsid w:val="008A5678"/>
    <w:rsid w:val="008A75DF"/>
    <w:rsid w:val="008A7B32"/>
    <w:rsid w:val="008B41E4"/>
    <w:rsid w:val="008B7267"/>
    <w:rsid w:val="008C254A"/>
    <w:rsid w:val="008C4E60"/>
    <w:rsid w:val="008C525D"/>
    <w:rsid w:val="008C546B"/>
    <w:rsid w:val="008C5B8C"/>
    <w:rsid w:val="008C64DE"/>
    <w:rsid w:val="008C6C54"/>
    <w:rsid w:val="008C6ED3"/>
    <w:rsid w:val="008D0AB1"/>
    <w:rsid w:val="008D2AAA"/>
    <w:rsid w:val="008D4E9E"/>
    <w:rsid w:val="008D50BC"/>
    <w:rsid w:val="008D5437"/>
    <w:rsid w:val="008D6EA7"/>
    <w:rsid w:val="008D738B"/>
    <w:rsid w:val="008D74B4"/>
    <w:rsid w:val="008E1B8E"/>
    <w:rsid w:val="008E2C97"/>
    <w:rsid w:val="008E5E97"/>
    <w:rsid w:val="008E7979"/>
    <w:rsid w:val="008F1115"/>
    <w:rsid w:val="008F1989"/>
    <w:rsid w:val="008F1B23"/>
    <w:rsid w:val="008F2510"/>
    <w:rsid w:val="008F28C6"/>
    <w:rsid w:val="008F5209"/>
    <w:rsid w:val="0090015E"/>
    <w:rsid w:val="00901ECE"/>
    <w:rsid w:val="00902499"/>
    <w:rsid w:val="00902A29"/>
    <w:rsid w:val="00902D00"/>
    <w:rsid w:val="00907546"/>
    <w:rsid w:val="00907D8F"/>
    <w:rsid w:val="00910C27"/>
    <w:rsid w:val="009145A5"/>
    <w:rsid w:val="009155C1"/>
    <w:rsid w:val="00915B63"/>
    <w:rsid w:val="00915BBC"/>
    <w:rsid w:val="009233FA"/>
    <w:rsid w:val="00923E0F"/>
    <w:rsid w:val="0092601A"/>
    <w:rsid w:val="009267D3"/>
    <w:rsid w:val="0093030F"/>
    <w:rsid w:val="00930F97"/>
    <w:rsid w:val="00931FAA"/>
    <w:rsid w:val="00932F1E"/>
    <w:rsid w:val="00934C75"/>
    <w:rsid w:val="009376B3"/>
    <w:rsid w:val="009408DD"/>
    <w:rsid w:val="00941170"/>
    <w:rsid w:val="00941200"/>
    <w:rsid w:val="009430AB"/>
    <w:rsid w:val="00946457"/>
    <w:rsid w:val="00946581"/>
    <w:rsid w:val="009466FF"/>
    <w:rsid w:val="0095027F"/>
    <w:rsid w:val="009517F8"/>
    <w:rsid w:val="009536AD"/>
    <w:rsid w:val="009541C5"/>
    <w:rsid w:val="00956DE5"/>
    <w:rsid w:val="00957B20"/>
    <w:rsid w:val="009608A8"/>
    <w:rsid w:val="00960BFE"/>
    <w:rsid w:val="0096240A"/>
    <w:rsid w:val="00967C2E"/>
    <w:rsid w:val="00970B30"/>
    <w:rsid w:val="00970BF0"/>
    <w:rsid w:val="0097387D"/>
    <w:rsid w:val="00976F23"/>
    <w:rsid w:val="00983F90"/>
    <w:rsid w:val="00985F60"/>
    <w:rsid w:val="00993E4E"/>
    <w:rsid w:val="009A41DF"/>
    <w:rsid w:val="009A51CA"/>
    <w:rsid w:val="009A54B2"/>
    <w:rsid w:val="009B0FD7"/>
    <w:rsid w:val="009B1373"/>
    <w:rsid w:val="009B1791"/>
    <w:rsid w:val="009B3160"/>
    <w:rsid w:val="009B5453"/>
    <w:rsid w:val="009B67F4"/>
    <w:rsid w:val="009B7851"/>
    <w:rsid w:val="009C0A7C"/>
    <w:rsid w:val="009C25AD"/>
    <w:rsid w:val="009C4165"/>
    <w:rsid w:val="009C59BD"/>
    <w:rsid w:val="009C6F57"/>
    <w:rsid w:val="009C79F7"/>
    <w:rsid w:val="009D060D"/>
    <w:rsid w:val="009D0B78"/>
    <w:rsid w:val="009D1310"/>
    <w:rsid w:val="009D2D43"/>
    <w:rsid w:val="009D65F1"/>
    <w:rsid w:val="009E10B7"/>
    <w:rsid w:val="009E1506"/>
    <w:rsid w:val="009E2185"/>
    <w:rsid w:val="009E33DF"/>
    <w:rsid w:val="009E4376"/>
    <w:rsid w:val="009E4D42"/>
    <w:rsid w:val="009E6A41"/>
    <w:rsid w:val="009F236E"/>
    <w:rsid w:val="009F2D10"/>
    <w:rsid w:val="009F528E"/>
    <w:rsid w:val="009F776A"/>
    <w:rsid w:val="00A019BC"/>
    <w:rsid w:val="00A04031"/>
    <w:rsid w:val="00A04823"/>
    <w:rsid w:val="00A050C8"/>
    <w:rsid w:val="00A07A3D"/>
    <w:rsid w:val="00A07AF1"/>
    <w:rsid w:val="00A07F5A"/>
    <w:rsid w:val="00A148A2"/>
    <w:rsid w:val="00A17053"/>
    <w:rsid w:val="00A1788A"/>
    <w:rsid w:val="00A20CE2"/>
    <w:rsid w:val="00A22A33"/>
    <w:rsid w:val="00A233C5"/>
    <w:rsid w:val="00A23498"/>
    <w:rsid w:val="00A258C8"/>
    <w:rsid w:val="00A271A3"/>
    <w:rsid w:val="00A276C8"/>
    <w:rsid w:val="00A31AB1"/>
    <w:rsid w:val="00A3385B"/>
    <w:rsid w:val="00A426F8"/>
    <w:rsid w:val="00A4396B"/>
    <w:rsid w:val="00A45ED4"/>
    <w:rsid w:val="00A46556"/>
    <w:rsid w:val="00A50E80"/>
    <w:rsid w:val="00A53A6A"/>
    <w:rsid w:val="00A53B81"/>
    <w:rsid w:val="00A53F7B"/>
    <w:rsid w:val="00A549F4"/>
    <w:rsid w:val="00A60879"/>
    <w:rsid w:val="00A61082"/>
    <w:rsid w:val="00A61F8F"/>
    <w:rsid w:val="00A64199"/>
    <w:rsid w:val="00A65F8C"/>
    <w:rsid w:val="00A67ACA"/>
    <w:rsid w:val="00A7090C"/>
    <w:rsid w:val="00A7149C"/>
    <w:rsid w:val="00A71851"/>
    <w:rsid w:val="00A7230A"/>
    <w:rsid w:val="00A7582B"/>
    <w:rsid w:val="00A7650D"/>
    <w:rsid w:val="00A76F07"/>
    <w:rsid w:val="00A77547"/>
    <w:rsid w:val="00A77E15"/>
    <w:rsid w:val="00A85047"/>
    <w:rsid w:val="00A945F6"/>
    <w:rsid w:val="00A9582B"/>
    <w:rsid w:val="00AA259E"/>
    <w:rsid w:val="00AA50A0"/>
    <w:rsid w:val="00AB25C0"/>
    <w:rsid w:val="00AB513B"/>
    <w:rsid w:val="00AB6CEB"/>
    <w:rsid w:val="00AB7055"/>
    <w:rsid w:val="00AC156A"/>
    <w:rsid w:val="00AC568B"/>
    <w:rsid w:val="00AC609C"/>
    <w:rsid w:val="00AC7980"/>
    <w:rsid w:val="00AC7A26"/>
    <w:rsid w:val="00AD01D8"/>
    <w:rsid w:val="00AD79E0"/>
    <w:rsid w:val="00AE220E"/>
    <w:rsid w:val="00AE23C1"/>
    <w:rsid w:val="00AE3412"/>
    <w:rsid w:val="00AE3949"/>
    <w:rsid w:val="00AE564D"/>
    <w:rsid w:val="00AE637C"/>
    <w:rsid w:val="00AE7317"/>
    <w:rsid w:val="00AF0733"/>
    <w:rsid w:val="00AF68DD"/>
    <w:rsid w:val="00AF6F6C"/>
    <w:rsid w:val="00B01400"/>
    <w:rsid w:val="00B01B42"/>
    <w:rsid w:val="00B02582"/>
    <w:rsid w:val="00B05EB4"/>
    <w:rsid w:val="00B06909"/>
    <w:rsid w:val="00B06939"/>
    <w:rsid w:val="00B07A54"/>
    <w:rsid w:val="00B07F4D"/>
    <w:rsid w:val="00B11019"/>
    <w:rsid w:val="00B1295E"/>
    <w:rsid w:val="00B12A12"/>
    <w:rsid w:val="00B13619"/>
    <w:rsid w:val="00B13B91"/>
    <w:rsid w:val="00B16DB4"/>
    <w:rsid w:val="00B17854"/>
    <w:rsid w:val="00B27748"/>
    <w:rsid w:val="00B313E9"/>
    <w:rsid w:val="00B32052"/>
    <w:rsid w:val="00B3354F"/>
    <w:rsid w:val="00B33B01"/>
    <w:rsid w:val="00B34093"/>
    <w:rsid w:val="00B354C4"/>
    <w:rsid w:val="00B355B5"/>
    <w:rsid w:val="00B36CE1"/>
    <w:rsid w:val="00B41B05"/>
    <w:rsid w:val="00B453B9"/>
    <w:rsid w:val="00B46333"/>
    <w:rsid w:val="00B46589"/>
    <w:rsid w:val="00B47495"/>
    <w:rsid w:val="00B50BFD"/>
    <w:rsid w:val="00B606B5"/>
    <w:rsid w:val="00B606E6"/>
    <w:rsid w:val="00B61036"/>
    <w:rsid w:val="00B6333C"/>
    <w:rsid w:val="00B645F9"/>
    <w:rsid w:val="00B65ACC"/>
    <w:rsid w:val="00B66AC8"/>
    <w:rsid w:val="00B66B61"/>
    <w:rsid w:val="00B730FF"/>
    <w:rsid w:val="00B7464C"/>
    <w:rsid w:val="00B80D05"/>
    <w:rsid w:val="00B80ED6"/>
    <w:rsid w:val="00B8162B"/>
    <w:rsid w:val="00B81CEC"/>
    <w:rsid w:val="00B82995"/>
    <w:rsid w:val="00B86E2C"/>
    <w:rsid w:val="00B878A8"/>
    <w:rsid w:val="00B90A4E"/>
    <w:rsid w:val="00B90E01"/>
    <w:rsid w:val="00B94CB4"/>
    <w:rsid w:val="00B9744F"/>
    <w:rsid w:val="00BA0315"/>
    <w:rsid w:val="00BA09FB"/>
    <w:rsid w:val="00BA1A98"/>
    <w:rsid w:val="00BB0416"/>
    <w:rsid w:val="00BB509A"/>
    <w:rsid w:val="00BB6151"/>
    <w:rsid w:val="00BB61EE"/>
    <w:rsid w:val="00BB6C1C"/>
    <w:rsid w:val="00BC15CD"/>
    <w:rsid w:val="00BC44BB"/>
    <w:rsid w:val="00BC744B"/>
    <w:rsid w:val="00BD0201"/>
    <w:rsid w:val="00BD0500"/>
    <w:rsid w:val="00BD4652"/>
    <w:rsid w:val="00BE05C4"/>
    <w:rsid w:val="00BE4217"/>
    <w:rsid w:val="00BF2794"/>
    <w:rsid w:val="00BF2A84"/>
    <w:rsid w:val="00C00461"/>
    <w:rsid w:val="00C00DA4"/>
    <w:rsid w:val="00C02164"/>
    <w:rsid w:val="00C0268F"/>
    <w:rsid w:val="00C0517A"/>
    <w:rsid w:val="00C0580D"/>
    <w:rsid w:val="00C10695"/>
    <w:rsid w:val="00C107EB"/>
    <w:rsid w:val="00C11C07"/>
    <w:rsid w:val="00C12C07"/>
    <w:rsid w:val="00C133F3"/>
    <w:rsid w:val="00C17580"/>
    <w:rsid w:val="00C1781F"/>
    <w:rsid w:val="00C2043D"/>
    <w:rsid w:val="00C27AC4"/>
    <w:rsid w:val="00C30A1B"/>
    <w:rsid w:val="00C324DC"/>
    <w:rsid w:val="00C34C79"/>
    <w:rsid w:val="00C35B0C"/>
    <w:rsid w:val="00C36D3F"/>
    <w:rsid w:val="00C41A53"/>
    <w:rsid w:val="00C42E68"/>
    <w:rsid w:val="00C4626F"/>
    <w:rsid w:val="00C47240"/>
    <w:rsid w:val="00C477E4"/>
    <w:rsid w:val="00C47EE7"/>
    <w:rsid w:val="00C52D78"/>
    <w:rsid w:val="00C5323D"/>
    <w:rsid w:val="00C54900"/>
    <w:rsid w:val="00C54CAA"/>
    <w:rsid w:val="00C562F6"/>
    <w:rsid w:val="00C56610"/>
    <w:rsid w:val="00C56E7F"/>
    <w:rsid w:val="00C57EC8"/>
    <w:rsid w:val="00C612E9"/>
    <w:rsid w:val="00C62D99"/>
    <w:rsid w:val="00C62DF7"/>
    <w:rsid w:val="00C632B0"/>
    <w:rsid w:val="00C6370D"/>
    <w:rsid w:val="00C63BAA"/>
    <w:rsid w:val="00C71546"/>
    <w:rsid w:val="00C7154E"/>
    <w:rsid w:val="00C73B4D"/>
    <w:rsid w:val="00C73D55"/>
    <w:rsid w:val="00C75B61"/>
    <w:rsid w:val="00C765DC"/>
    <w:rsid w:val="00C857EB"/>
    <w:rsid w:val="00C85917"/>
    <w:rsid w:val="00C877DB"/>
    <w:rsid w:val="00C90384"/>
    <w:rsid w:val="00C9091B"/>
    <w:rsid w:val="00C91373"/>
    <w:rsid w:val="00C9186E"/>
    <w:rsid w:val="00C92510"/>
    <w:rsid w:val="00C92A01"/>
    <w:rsid w:val="00C94D3F"/>
    <w:rsid w:val="00C96D50"/>
    <w:rsid w:val="00CA044B"/>
    <w:rsid w:val="00CA18FD"/>
    <w:rsid w:val="00CA47ED"/>
    <w:rsid w:val="00CA5E39"/>
    <w:rsid w:val="00CA7F27"/>
    <w:rsid w:val="00CB027A"/>
    <w:rsid w:val="00CB0871"/>
    <w:rsid w:val="00CB0905"/>
    <w:rsid w:val="00CB29BB"/>
    <w:rsid w:val="00CB2ED6"/>
    <w:rsid w:val="00CB31D4"/>
    <w:rsid w:val="00CB37F3"/>
    <w:rsid w:val="00CB62DD"/>
    <w:rsid w:val="00CC03F4"/>
    <w:rsid w:val="00CC0A6D"/>
    <w:rsid w:val="00CC0C5A"/>
    <w:rsid w:val="00CC22BF"/>
    <w:rsid w:val="00CC4B4B"/>
    <w:rsid w:val="00CC5CE9"/>
    <w:rsid w:val="00CD0FA7"/>
    <w:rsid w:val="00CD3DCB"/>
    <w:rsid w:val="00CD4808"/>
    <w:rsid w:val="00CD5475"/>
    <w:rsid w:val="00CE03FC"/>
    <w:rsid w:val="00CE4F0F"/>
    <w:rsid w:val="00CE6672"/>
    <w:rsid w:val="00CE6BD8"/>
    <w:rsid w:val="00CE7D01"/>
    <w:rsid w:val="00CF2019"/>
    <w:rsid w:val="00CF40E4"/>
    <w:rsid w:val="00CF4B8E"/>
    <w:rsid w:val="00CF4FE3"/>
    <w:rsid w:val="00CF5E83"/>
    <w:rsid w:val="00CF6A01"/>
    <w:rsid w:val="00CF7F60"/>
    <w:rsid w:val="00D00CBB"/>
    <w:rsid w:val="00D029FF"/>
    <w:rsid w:val="00D03AAE"/>
    <w:rsid w:val="00D054CA"/>
    <w:rsid w:val="00D060A0"/>
    <w:rsid w:val="00D06A95"/>
    <w:rsid w:val="00D06B24"/>
    <w:rsid w:val="00D10292"/>
    <w:rsid w:val="00D1226F"/>
    <w:rsid w:val="00D13491"/>
    <w:rsid w:val="00D15CD4"/>
    <w:rsid w:val="00D16B07"/>
    <w:rsid w:val="00D17F4A"/>
    <w:rsid w:val="00D20E01"/>
    <w:rsid w:val="00D23C64"/>
    <w:rsid w:val="00D27306"/>
    <w:rsid w:val="00D31CDD"/>
    <w:rsid w:val="00D339F2"/>
    <w:rsid w:val="00D33AA2"/>
    <w:rsid w:val="00D41655"/>
    <w:rsid w:val="00D4323E"/>
    <w:rsid w:val="00D56353"/>
    <w:rsid w:val="00D639E1"/>
    <w:rsid w:val="00D65A07"/>
    <w:rsid w:val="00D66898"/>
    <w:rsid w:val="00D67326"/>
    <w:rsid w:val="00D772F6"/>
    <w:rsid w:val="00D80091"/>
    <w:rsid w:val="00D8033E"/>
    <w:rsid w:val="00D80BBE"/>
    <w:rsid w:val="00D840E7"/>
    <w:rsid w:val="00D844EC"/>
    <w:rsid w:val="00D8502F"/>
    <w:rsid w:val="00D8548F"/>
    <w:rsid w:val="00D86571"/>
    <w:rsid w:val="00D87211"/>
    <w:rsid w:val="00D91AD4"/>
    <w:rsid w:val="00D92B4A"/>
    <w:rsid w:val="00D93DAE"/>
    <w:rsid w:val="00D958F2"/>
    <w:rsid w:val="00D962BF"/>
    <w:rsid w:val="00DA0F66"/>
    <w:rsid w:val="00DA1018"/>
    <w:rsid w:val="00DA1773"/>
    <w:rsid w:val="00DA1E7A"/>
    <w:rsid w:val="00DA3C78"/>
    <w:rsid w:val="00DA45DB"/>
    <w:rsid w:val="00DA52F8"/>
    <w:rsid w:val="00DA5470"/>
    <w:rsid w:val="00DB07E8"/>
    <w:rsid w:val="00DB19E0"/>
    <w:rsid w:val="00DB6D10"/>
    <w:rsid w:val="00DB7308"/>
    <w:rsid w:val="00DC06DD"/>
    <w:rsid w:val="00DC19CB"/>
    <w:rsid w:val="00DC2EA0"/>
    <w:rsid w:val="00DC3860"/>
    <w:rsid w:val="00DC3CDC"/>
    <w:rsid w:val="00DC5DA5"/>
    <w:rsid w:val="00DC6448"/>
    <w:rsid w:val="00DC6701"/>
    <w:rsid w:val="00DC7786"/>
    <w:rsid w:val="00DD0B8D"/>
    <w:rsid w:val="00DD0D34"/>
    <w:rsid w:val="00DD1578"/>
    <w:rsid w:val="00DD24F7"/>
    <w:rsid w:val="00DD7F4E"/>
    <w:rsid w:val="00DE1A0A"/>
    <w:rsid w:val="00DE1C87"/>
    <w:rsid w:val="00DE2143"/>
    <w:rsid w:val="00DE2428"/>
    <w:rsid w:val="00DF3A53"/>
    <w:rsid w:val="00DF671F"/>
    <w:rsid w:val="00DF6CDB"/>
    <w:rsid w:val="00E02A63"/>
    <w:rsid w:val="00E1046D"/>
    <w:rsid w:val="00E1210D"/>
    <w:rsid w:val="00E1463E"/>
    <w:rsid w:val="00E251B2"/>
    <w:rsid w:val="00E2696D"/>
    <w:rsid w:val="00E26F79"/>
    <w:rsid w:val="00E272BB"/>
    <w:rsid w:val="00E274D4"/>
    <w:rsid w:val="00E3131F"/>
    <w:rsid w:val="00E3661E"/>
    <w:rsid w:val="00E40727"/>
    <w:rsid w:val="00E42069"/>
    <w:rsid w:val="00E42598"/>
    <w:rsid w:val="00E43284"/>
    <w:rsid w:val="00E43C79"/>
    <w:rsid w:val="00E44669"/>
    <w:rsid w:val="00E45673"/>
    <w:rsid w:val="00E4656D"/>
    <w:rsid w:val="00E5021B"/>
    <w:rsid w:val="00E55BE5"/>
    <w:rsid w:val="00E575C3"/>
    <w:rsid w:val="00E579C0"/>
    <w:rsid w:val="00E57F30"/>
    <w:rsid w:val="00E626DA"/>
    <w:rsid w:val="00E643C7"/>
    <w:rsid w:val="00E655FF"/>
    <w:rsid w:val="00E65E50"/>
    <w:rsid w:val="00E65F26"/>
    <w:rsid w:val="00E66D4B"/>
    <w:rsid w:val="00E738FF"/>
    <w:rsid w:val="00E740B5"/>
    <w:rsid w:val="00E7712E"/>
    <w:rsid w:val="00E77F98"/>
    <w:rsid w:val="00E84213"/>
    <w:rsid w:val="00E85C70"/>
    <w:rsid w:val="00E85DC2"/>
    <w:rsid w:val="00E87129"/>
    <w:rsid w:val="00E90325"/>
    <w:rsid w:val="00E919BB"/>
    <w:rsid w:val="00E92001"/>
    <w:rsid w:val="00E932C7"/>
    <w:rsid w:val="00E97C4E"/>
    <w:rsid w:val="00EA227E"/>
    <w:rsid w:val="00EA3BA6"/>
    <w:rsid w:val="00EA5106"/>
    <w:rsid w:val="00EA6EC4"/>
    <w:rsid w:val="00EA7BE5"/>
    <w:rsid w:val="00EB01CB"/>
    <w:rsid w:val="00EB3504"/>
    <w:rsid w:val="00EB3C4A"/>
    <w:rsid w:val="00EB4097"/>
    <w:rsid w:val="00EB64A6"/>
    <w:rsid w:val="00EC1C4D"/>
    <w:rsid w:val="00EC5418"/>
    <w:rsid w:val="00EC552E"/>
    <w:rsid w:val="00EC6E69"/>
    <w:rsid w:val="00ED4B29"/>
    <w:rsid w:val="00ED5F25"/>
    <w:rsid w:val="00ED77A0"/>
    <w:rsid w:val="00EE01B9"/>
    <w:rsid w:val="00EE11A7"/>
    <w:rsid w:val="00EE177D"/>
    <w:rsid w:val="00EE2544"/>
    <w:rsid w:val="00EE41C3"/>
    <w:rsid w:val="00EE42B2"/>
    <w:rsid w:val="00EE55D9"/>
    <w:rsid w:val="00EE612D"/>
    <w:rsid w:val="00EF0646"/>
    <w:rsid w:val="00EF194D"/>
    <w:rsid w:val="00EF4938"/>
    <w:rsid w:val="00EF4C27"/>
    <w:rsid w:val="00EF6249"/>
    <w:rsid w:val="00EF64CF"/>
    <w:rsid w:val="00EF73CE"/>
    <w:rsid w:val="00EF7C5E"/>
    <w:rsid w:val="00F019F0"/>
    <w:rsid w:val="00F03000"/>
    <w:rsid w:val="00F03843"/>
    <w:rsid w:val="00F05CB6"/>
    <w:rsid w:val="00F07127"/>
    <w:rsid w:val="00F127E8"/>
    <w:rsid w:val="00F12D34"/>
    <w:rsid w:val="00F13C64"/>
    <w:rsid w:val="00F144B6"/>
    <w:rsid w:val="00F14F10"/>
    <w:rsid w:val="00F167F2"/>
    <w:rsid w:val="00F22362"/>
    <w:rsid w:val="00F22BC7"/>
    <w:rsid w:val="00F232D6"/>
    <w:rsid w:val="00F23373"/>
    <w:rsid w:val="00F26105"/>
    <w:rsid w:val="00F2778F"/>
    <w:rsid w:val="00F27C9E"/>
    <w:rsid w:val="00F32487"/>
    <w:rsid w:val="00F32C12"/>
    <w:rsid w:val="00F33D5C"/>
    <w:rsid w:val="00F3503F"/>
    <w:rsid w:val="00F35242"/>
    <w:rsid w:val="00F376AD"/>
    <w:rsid w:val="00F40450"/>
    <w:rsid w:val="00F429FC"/>
    <w:rsid w:val="00F43D53"/>
    <w:rsid w:val="00F46D6E"/>
    <w:rsid w:val="00F4719F"/>
    <w:rsid w:val="00F472CB"/>
    <w:rsid w:val="00F53881"/>
    <w:rsid w:val="00F57E7E"/>
    <w:rsid w:val="00F600EB"/>
    <w:rsid w:val="00F616C7"/>
    <w:rsid w:val="00F62DFD"/>
    <w:rsid w:val="00F639B4"/>
    <w:rsid w:val="00F64CEB"/>
    <w:rsid w:val="00F6765A"/>
    <w:rsid w:val="00F67BED"/>
    <w:rsid w:val="00F70C8E"/>
    <w:rsid w:val="00F81016"/>
    <w:rsid w:val="00F814CB"/>
    <w:rsid w:val="00F82331"/>
    <w:rsid w:val="00F834F6"/>
    <w:rsid w:val="00F83FE8"/>
    <w:rsid w:val="00F8540A"/>
    <w:rsid w:val="00F87FD4"/>
    <w:rsid w:val="00F90BFE"/>
    <w:rsid w:val="00F97DAD"/>
    <w:rsid w:val="00FA54A1"/>
    <w:rsid w:val="00FA60C9"/>
    <w:rsid w:val="00FB1090"/>
    <w:rsid w:val="00FB1494"/>
    <w:rsid w:val="00FB4D1A"/>
    <w:rsid w:val="00FB62D8"/>
    <w:rsid w:val="00FC2033"/>
    <w:rsid w:val="00FC5624"/>
    <w:rsid w:val="00FC6E76"/>
    <w:rsid w:val="00FD26F5"/>
    <w:rsid w:val="00FD2752"/>
    <w:rsid w:val="00FD3B33"/>
    <w:rsid w:val="00FD4AAD"/>
    <w:rsid w:val="00FD4F95"/>
    <w:rsid w:val="00FD5407"/>
    <w:rsid w:val="00FE0CB5"/>
    <w:rsid w:val="00FE4B89"/>
    <w:rsid w:val="00FE5659"/>
    <w:rsid w:val="00FF0711"/>
    <w:rsid w:val="00FF1B62"/>
    <w:rsid w:val="00FF1FD5"/>
    <w:rsid w:val="00FF2275"/>
    <w:rsid w:val="00FF27D8"/>
    <w:rsid w:val="00FF39C5"/>
    <w:rsid w:val="00FF6373"/>
    <w:rsid w:val="00FF6BC3"/>
    <w:rsid w:val="00FF711B"/>
  </w:rsids>
  <m:mathPr>
    <m:mathFont m:val="Cambria Math"/>
    <m:brkBin m:val="before"/>
    <m:brkBinSub m:val="--"/>
    <m:smallFrac m:val="0"/>
    <m:dispDef/>
    <m:lMargin m:val="0"/>
    <m:rMargin m:val="0"/>
    <m:defJc m:val="centerGroup"/>
    <m:wrapIndent m:val="1440"/>
    <m:intLim m:val="subSup"/>
    <m:naryLim m:val="undOvr"/>
  </m:mathPr>
  <w:attachedSchema w:val="http://msdn.microsoft.com/mshelp"/>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iPriority="35" w:unhideWhenUsed="1" w:qFormat="1"/>
    <w:lsdException w:name="Title" w:uiPriority="10"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CA044B"/>
    <w:pPr>
      <w:spacing w:after="200" w:line="276" w:lineRule="auto"/>
    </w:pPr>
    <w:rPr>
      <w:rFonts w:asciiTheme="minorHAnsi" w:eastAsiaTheme="minorHAnsi" w:hAnsiTheme="minorHAnsi" w:cstheme="minorBidi"/>
      <w:sz w:val="22"/>
      <w:szCs w:val="22"/>
      <w:lang w:val="en-AU"/>
    </w:rPr>
  </w:style>
  <w:style w:type="paragraph" w:styleId="Heading1">
    <w:name w:val="heading 1"/>
    <w:aliases w:val="h1,Level 1 Topic Heading"/>
    <w:next w:val="Text"/>
    <w:qFormat/>
    <w:rsid w:val="009A41DF"/>
    <w:pPr>
      <w:keepNext/>
      <w:spacing w:before="180" w:after="60" w:line="400" w:lineRule="exact"/>
      <w:ind w:left="-360"/>
      <w:outlineLvl w:val="0"/>
    </w:pPr>
    <w:rPr>
      <w:rFonts w:ascii="Verdana" w:eastAsia="Times New Roman" w:hAnsi="Verdana"/>
      <w:b/>
      <w:color w:val="000000"/>
      <w:kern w:val="24"/>
      <w:sz w:val="36"/>
    </w:rPr>
  </w:style>
  <w:style w:type="paragraph" w:styleId="Heading2">
    <w:name w:val="heading 2"/>
    <w:aliases w:val="h2,Level 2 Topic Heading"/>
    <w:basedOn w:val="Heading1"/>
    <w:next w:val="Text"/>
    <w:qFormat/>
    <w:rsid w:val="009A41DF"/>
    <w:pPr>
      <w:outlineLvl w:val="1"/>
    </w:pPr>
    <w:rPr>
      <w:color w:val="808080"/>
    </w:rPr>
  </w:style>
  <w:style w:type="paragraph" w:styleId="Heading3">
    <w:name w:val="heading 3"/>
    <w:aliases w:val="h3,Level 3 Topic Heading"/>
    <w:basedOn w:val="Heading1"/>
    <w:next w:val="Text"/>
    <w:qFormat/>
    <w:rsid w:val="009A41DF"/>
    <w:pPr>
      <w:outlineLvl w:val="2"/>
    </w:pPr>
    <w:rPr>
      <w:color w:val="C0C0C0"/>
    </w:rPr>
  </w:style>
  <w:style w:type="paragraph" w:styleId="Heading4">
    <w:name w:val="heading 4"/>
    <w:aliases w:val="h4,Level 4 Topic Heading"/>
    <w:basedOn w:val="Heading1"/>
    <w:next w:val="Text"/>
    <w:qFormat/>
    <w:rsid w:val="009A41DF"/>
    <w:pPr>
      <w:outlineLvl w:val="3"/>
    </w:pPr>
    <w:rPr>
      <w:b w:val="0"/>
    </w:rPr>
  </w:style>
  <w:style w:type="paragraph" w:styleId="Heading5">
    <w:name w:val="heading 5"/>
    <w:aliases w:val="h5,Level 5 Topic Heading"/>
    <w:basedOn w:val="Heading1"/>
    <w:next w:val="Text"/>
    <w:qFormat/>
    <w:rsid w:val="009A41DF"/>
    <w:pPr>
      <w:outlineLvl w:val="4"/>
    </w:pPr>
    <w:rPr>
      <w:b w:val="0"/>
      <w:color w:val="808080"/>
    </w:rPr>
  </w:style>
  <w:style w:type="paragraph" w:styleId="Heading6">
    <w:name w:val="heading 6"/>
    <w:aliases w:val="h6,Level 6 Topic Heading"/>
    <w:basedOn w:val="Heading1"/>
    <w:next w:val="Text"/>
    <w:qFormat/>
    <w:rsid w:val="009A41DF"/>
    <w:pPr>
      <w:outlineLvl w:val="5"/>
    </w:pPr>
    <w:rPr>
      <w:b w:val="0"/>
      <w:color w:val="C0C0C0"/>
    </w:rPr>
  </w:style>
  <w:style w:type="paragraph" w:styleId="Heading7">
    <w:name w:val="heading 7"/>
    <w:aliases w:val="h7,Level 7 Topic Heading"/>
    <w:basedOn w:val="Heading1"/>
    <w:next w:val="Text"/>
    <w:qFormat/>
    <w:rsid w:val="009A41DF"/>
    <w:pPr>
      <w:spacing w:line="360" w:lineRule="exact"/>
      <w:outlineLvl w:val="6"/>
    </w:pPr>
    <w:rPr>
      <w:sz w:val="32"/>
      <w:szCs w:val="24"/>
    </w:rPr>
  </w:style>
  <w:style w:type="paragraph" w:styleId="Heading8">
    <w:name w:val="heading 8"/>
    <w:aliases w:val="h8,First Subheading,Second Subheading"/>
    <w:basedOn w:val="Heading1"/>
    <w:next w:val="Text"/>
    <w:qFormat/>
    <w:rsid w:val="009A41DF"/>
    <w:pPr>
      <w:spacing w:line="300" w:lineRule="exact"/>
      <w:outlineLvl w:val="7"/>
    </w:pPr>
    <w:rPr>
      <w:iCs/>
      <w:sz w:val="26"/>
      <w:szCs w:val="24"/>
    </w:rPr>
  </w:style>
  <w:style w:type="paragraph" w:styleId="Heading9">
    <w:name w:val="heading 9"/>
    <w:aliases w:val="h9,Third Subheading"/>
    <w:basedOn w:val="Heading1"/>
    <w:next w:val="Text"/>
    <w:qFormat/>
    <w:rsid w:val="009A41DF"/>
    <w:pPr>
      <w:spacing w:line="260" w:lineRule="exact"/>
      <w:outlineLvl w:val="8"/>
    </w:pPr>
    <w:rPr>
      <w:rFonts w:cs="Arial"/>
      <w:sz w:val="20"/>
      <w:szCs w:val="22"/>
    </w:rPr>
  </w:style>
  <w:style w:type="character" w:default="1" w:styleId="DefaultParagraphFont">
    <w:name w:val="Default Paragraph Font"/>
    <w:uiPriority w:val="1"/>
    <w:semiHidden/>
    <w:unhideWhenUsed/>
    <w:rsid w:val="00CA04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044B"/>
  </w:style>
  <w:style w:type="paragraph" w:customStyle="1" w:styleId="Text">
    <w:name w:val="Text"/>
    <w:aliases w:val="t"/>
    <w:link w:val="TexxtChar"/>
    <w:rsid w:val="009A41DF"/>
    <w:pPr>
      <w:spacing w:before="60" w:after="60" w:line="260" w:lineRule="exact"/>
    </w:pPr>
    <w:rPr>
      <w:rFonts w:ascii="Verdana" w:eastAsia="Times New Roman" w:hAnsi="Verdana"/>
      <w:color w:val="000000"/>
    </w:rPr>
  </w:style>
  <w:style w:type="paragraph" w:styleId="BodyText">
    <w:name w:val="Body Text"/>
    <w:basedOn w:val="Normal"/>
    <w:rsid w:val="0034091F"/>
    <w:rPr>
      <w:rFonts w:ascii="Times New Roman" w:hAnsi="Times New Roman"/>
      <w:b/>
      <w:sz w:val="24"/>
    </w:rPr>
  </w:style>
  <w:style w:type="character" w:styleId="CommentReference">
    <w:name w:val="annotation reference"/>
    <w:aliases w:val="cr,Used by Word to flag author queries"/>
    <w:basedOn w:val="DefaultParagraphFont"/>
    <w:semiHidden/>
    <w:rsid w:val="009A41DF"/>
    <w:rPr>
      <w:szCs w:val="16"/>
    </w:rPr>
  </w:style>
  <w:style w:type="paragraph" w:styleId="CommentText">
    <w:name w:val="annotation text"/>
    <w:aliases w:val="ct,Used by Word for text of author queries"/>
    <w:basedOn w:val="Text"/>
    <w:semiHidden/>
    <w:rsid w:val="009A41DF"/>
  </w:style>
  <w:style w:type="paragraph" w:customStyle="1" w:styleId="Figure">
    <w:name w:val="Figure"/>
    <w:aliases w:val="fig"/>
    <w:basedOn w:val="Text"/>
    <w:next w:val="Text"/>
    <w:rsid w:val="009A41DF"/>
    <w:pPr>
      <w:spacing w:before="120" w:after="120" w:line="240" w:lineRule="auto"/>
    </w:pPr>
  </w:style>
  <w:style w:type="paragraph" w:customStyle="1" w:styleId="Code">
    <w:name w:val="Code"/>
    <w:aliases w:val="c"/>
    <w:rsid w:val="009A41DF"/>
    <w:pPr>
      <w:spacing w:after="60" w:line="300" w:lineRule="exact"/>
    </w:pPr>
    <w:rPr>
      <w:rFonts w:ascii="Courier New" w:eastAsia="Times New Roman" w:hAnsi="Courier New"/>
      <w:noProof/>
      <w:color w:val="000080"/>
    </w:rPr>
  </w:style>
  <w:style w:type="paragraph" w:customStyle="1" w:styleId="LabelinList2">
    <w:name w:val="Label in List 2"/>
    <w:aliases w:val="l2"/>
    <w:basedOn w:val="TextinList2"/>
    <w:next w:val="TextinList2"/>
    <w:rsid w:val="009A41DF"/>
    <w:rPr>
      <w:b/>
    </w:rPr>
  </w:style>
  <w:style w:type="paragraph" w:customStyle="1" w:styleId="TextinList2">
    <w:name w:val="Text in List 2"/>
    <w:aliases w:val="t2"/>
    <w:basedOn w:val="Text"/>
    <w:rsid w:val="009A41DF"/>
    <w:pPr>
      <w:ind w:left="720"/>
    </w:pPr>
  </w:style>
  <w:style w:type="paragraph" w:customStyle="1" w:styleId="Label">
    <w:name w:val="Label"/>
    <w:aliases w:val="l"/>
    <w:basedOn w:val="Text"/>
    <w:next w:val="Text"/>
    <w:rsid w:val="009A41DF"/>
    <w:rPr>
      <w:b/>
    </w:rPr>
  </w:style>
  <w:style w:type="paragraph" w:styleId="FootnoteText">
    <w:name w:val="footnote text"/>
    <w:aliases w:val="ft,Used by Word for text of Help footnotes"/>
    <w:basedOn w:val="Text"/>
    <w:semiHidden/>
    <w:rsid w:val="009A41DF"/>
    <w:rPr>
      <w:color w:val="0000FF"/>
    </w:rPr>
  </w:style>
  <w:style w:type="paragraph" w:customStyle="1" w:styleId="NumberedList2">
    <w:name w:val="Numbered List 2"/>
    <w:aliases w:val="nl2"/>
    <w:rsid w:val="009A41DF"/>
    <w:pPr>
      <w:numPr>
        <w:numId w:val="10"/>
      </w:numPr>
      <w:spacing w:before="60" w:after="60" w:line="260" w:lineRule="exact"/>
    </w:pPr>
    <w:rPr>
      <w:rFonts w:ascii="Verdana" w:eastAsia="Times New Roman" w:hAnsi="Verdana"/>
      <w:color w:val="000000"/>
    </w:rPr>
  </w:style>
  <w:style w:type="paragraph" w:customStyle="1" w:styleId="Syntax">
    <w:name w:val="Syntax"/>
    <w:aliases w:val="s"/>
    <w:basedOn w:val="Code"/>
    <w:rsid w:val="009A41DF"/>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9A41DF"/>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9A41DF"/>
    <w:rPr>
      <w:color w:val="0000FF"/>
      <w:vertAlign w:val="superscript"/>
    </w:rPr>
  </w:style>
  <w:style w:type="character" w:customStyle="1" w:styleId="CodeEmbedded">
    <w:name w:val="Code Embedded"/>
    <w:aliases w:val="ce"/>
    <w:basedOn w:val="DefaultParagraphFont"/>
    <w:rsid w:val="009A41DF"/>
    <w:rPr>
      <w:rFonts w:ascii="Courier New" w:hAnsi="Courier New"/>
      <w:noProof/>
      <w:color w:val="000080"/>
      <w:position w:val="1"/>
      <w:sz w:val="20"/>
    </w:rPr>
  </w:style>
  <w:style w:type="character" w:customStyle="1" w:styleId="LabelEmbedded">
    <w:name w:val="Label Embedded"/>
    <w:aliases w:val="le"/>
    <w:basedOn w:val="DefaultParagraphFont"/>
    <w:rsid w:val="009A41DF"/>
    <w:rPr>
      <w:rFonts w:ascii="Verdana" w:hAnsi="Verdana"/>
      <w:b/>
      <w:sz w:val="20"/>
    </w:rPr>
  </w:style>
  <w:style w:type="character" w:customStyle="1" w:styleId="LinkText">
    <w:name w:val="Link Text"/>
    <w:aliases w:val="lt"/>
    <w:basedOn w:val="DefaultParagraphFont"/>
    <w:rsid w:val="009A41DF"/>
    <w:rPr>
      <w:color w:val="0000FF"/>
      <w:u w:val="double"/>
    </w:rPr>
  </w:style>
  <w:style w:type="character" w:customStyle="1" w:styleId="LinkTextPopup">
    <w:name w:val="Link Text Popup"/>
    <w:aliases w:val="ltp"/>
    <w:basedOn w:val="DefaultParagraphFont"/>
    <w:rsid w:val="009A41DF"/>
    <w:rPr>
      <w:color w:val="0000FF"/>
      <w:u w:val="single"/>
    </w:rPr>
  </w:style>
  <w:style w:type="character" w:customStyle="1" w:styleId="LinkID">
    <w:name w:val="Link ID"/>
    <w:aliases w:val="lid"/>
    <w:basedOn w:val="DefaultParagraphFont"/>
    <w:rsid w:val="009A41DF"/>
    <w:rPr>
      <w:noProof/>
      <w:vanish/>
      <w:color w:val="FF0000"/>
    </w:rPr>
  </w:style>
  <w:style w:type="paragraph" w:customStyle="1" w:styleId="CodeinList2">
    <w:name w:val="Code in List 2"/>
    <w:aliases w:val="c2"/>
    <w:basedOn w:val="Code"/>
    <w:rsid w:val="009A41DF"/>
    <w:pPr>
      <w:ind w:left="720"/>
    </w:pPr>
  </w:style>
  <w:style w:type="character" w:customStyle="1" w:styleId="ConditionalMarker">
    <w:name w:val="Conditional Marker"/>
    <w:aliases w:val="cm"/>
    <w:basedOn w:val="DefaultParagraphFont"/>
    <w:rsid w:val="009A41DF"/>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9A41DF"/>
    <w:pPr>
      <w:ind w:left="720"/>
    </w:pPr>
  </w:style>
  <w:style w:type="paragraph" w:customStyle="1" w:styleId="TableFootnoteinList2">
    <w:name w:val="Table Footnote in List 2"/>
    <w:aliases w:val="tf2"/>
    <w:basedOn w:val="TextinList2"/>
    <w:next w:val="TextinList2"/>
    <w:rsid w:val="009A41DF"/>
    <w:pPr>
      <w:spacing w:before="40" w:after="80" w:line="220" w:lineRule="exact"/>
    </w:pPr>
    <w:rPr>
      <w:sz w:val="16"/>
    </w:rPr>
  </w:style>
  <w:style w:type="paragraph" w:customStyle="1" w:styleId="LabelinList1">
    <w:name w:val="Label in List 1"/>
    <w:aliases w:val="l1"/>
    <w:basedOn w:val="TextinList1"/>
    <w:next w:val="TextinList1"/>
    <w:rsid w:val="009A41DF"/>
    <w:rPr>
      <w:b/>
    </w:rPr>
  </w:style>
  <w:style w:type="paragraph" w:customStyle="1" w:styleId="TextinList1">
    <w:name w:val="Text in List 1"/>
    <w:aliases w:val="t1"/>
    <w:basedOn w:val="Text"/>
    <w:link w:val="TextinList1Char"/>
    <w:rsid w:val="009A41DF"/>
    <w:pPr>
      <w:ind w:left="360"/>
    </w:pPr>
  </w:style>
  <w:style w:type="paragraph" w:customStyle="1" w:styleId="CodeinList1">
    <w:name w:val="Code in List 1"/>
    <w:aliases w:val="c1"/>
    <w:basedOn w:val="Code"/>
    <w:rsid w:val="009A41DF"/>
    <w:pPr>
      <w:ind w:left="360"/>
    </w:pPr>
  </w:style>
  <w:style w:type="paragraph" w:customStyle="1" w:styleId="FigureinList1">
    <w:name w:val="Figure in List 1"/>
    <w:aliases w:val="fig1"/>
    <w:basedOn w:val="Figure"/>
    <w:next w:val="TextinList1"/>
    <w:rsid w:val="009A41DF"/>
    <w:pPr>
      <w:ind w:left="360"/>
    </w:pPr>
  </w:style>
  <w:style w:type="paragraph" w:customStyle="1" w:styleId="TableFootnoteinList1">
    <w:name w:val="Table Footnote in List 1"/>
    <w:aliases w:val="tf1"/>
    <w:basedOn w:val="TextinList1"/>
    <w:next w:val="TextinList1"/>
    <w:rsid w:val="009A41DF"/>
    <w:pPr>
      <w:spacing w:before="40" w:after="80" w:line="220" w:lineRule="exact"/>
    </w:pPr>
    <w:rPr>
      <w:sz w:val="16"/>
    </w:rPr>
  </w:style>
  <w:style w:type="character" w:customStyle="1" w:styleId="HTML">
    <w:name w:val="HTML"/>
    <w:basedOn w:val="DefaultParagraphFont"/>
    <w:rsid w:val="009A41DF"/>
    <w:rPr>
      <w:rFonts w:ascii="Courier New" w:hAnsi="Courier New"/>
      <w:color w:val="000000"/>
      <w:sz w:val="20"/>
      <w:bdr w:val="none" w:sz="0" w:space="0" w:color="auto"/>
      <w:shd w:val="pct25" w:color="00FF00" w:fill="auto"/>
    </w:rPr>
  </w:style>
  <w:style w:type="paragraph" w:styleId="Footer">
    <w:name w:val="footer"/>
    <w:aliases w:val="f"/>
    <w:basedOn w:val="Header"/>
    <w:rsid w:val="009A41DF"/>
    <w:pPr>
      <w:pBdr>
        <w:bottom w:val="none" w:sz="0" w:space="0" w:color="auto"/>
      </w:pBdr>
    </w:pPr>
  </w:style>
  <w:style w:type="paragraph" w:styleId="Header">
    <w:name w:val="header"/>
    <w:aliases w:val="h"/>
    <w:rsid w:val="009A41DF"/>
    <w:pPr>
      <w:pBdr>
        <w:bottom w:val="single" w:sz="4" w:space="1" w:color="808000"/>
      </w:pBdr>
      <w:tabs>
        <w:tab w:val="right" w:pos="8920"/>
      </w:tabs>
      <w:spacing w:line="220" w:lineRule="exact"/>
      <w:ind w:left="-340" w:right="20"/>
    </w:pPr>
    <w:rPr>
      <w:rFonts w:ascii="Verdana" w:eastAsia="Times New Roman" w:hAnsi="Verdana"/>
      <w:color w:val="808000"/>
      <w:sz w:val="16"/>
    </w:rPr>
  </w:style>
  <w:style w:type="paragraph" w:customStyle="1" w:styleId="AlertText">
    <w:name w:val="Alert Text"/>
    <w:aliases w:val="at"/>
    <w:basedOn w:val="Text"/>
    <w:rsid w:val="009A41DF"/>
    <w:pPr>
      <w:ind w:left="360"/>
    </w:pPr>
  </w:style>
  <w:style w:type="paragraph" w:customStyle="1" w:styleId="AlertTextinList1">
    <w:name w:val="Alert Text in List 1"/>
    <w:aliases w:val="at1"/>
    <w:basedOn w:val="TextinList1"/>
    <w:rsid w:val="009A41DF"/>
    <w:pPr>
      <w:ind w:left="720"/>
    </w:pPr>
  </w:style>
  <w:style w:type="paragraph" w:customStyle="1" w:styleId="AlertTextinList2">
    <w:name w:val="Alert Text in List 2"/>
    <w:aliases w:val="at2"/>
    <w:basedOn w:val="TextinList2"/>
    <w:rsid w:val="009A41DF"/>
    <w:pPr>
      <w:ind w:left="1080"/>
    </w:pPr>
  </w:style>
  <w:style w:type="paragraph" w:customStyle="1" w:styleId="RevisionHistory">
    <w:name w:val="Revision History"/>
    <w:aliases w:val="rh"/>
    <w:basedOn w:val="Text"/>
    <w:rsid w:val="009A41DF"/>
    <w:pPr>
      <w:ind w:right="1440"/>
    </w:pPr>
    <w:rPr>
      <w:vanish/>
      <w:color w:val="800080"/>
    </w:rPr>
  </w:style>
  <w:style w:type="paragraph" w:customStyle="1" w:styleId="BulletedList1">
    <w:name w:val="Bulleted List 1"/>
    <w:aliases w:val="bl1"/>
    <w:link w:val="BulletedList1Char"/>
    <w:rsid w:val="003C61BA"/>
    <w:pPr>
      <w:numPr>
        <w:numId w:val="2"/>
      </w:numPr>
      <w:spacing w:before="60" w:after="60" w:line="260" w:lineRule="exact"/>
    </w:pPr>
    <w:rPr>
      <w:rFonts w:ascii="Verdana" w:eastAsia="Times New Roman" w:hAnsi="Verdana"/>
      <w:color w:val="000000"/>
    </w:rPr>
  </w:style>
  <w:style w:type="paragraph" w:customStyle="1" w:styleId="TextIndented">
    <w:name w:val="Text Indented"/>
    <w:aliases w:val="ti"/>
    <w:basedOn w:val="Text"/>
    <w:rsid w:val="009A41DF"/>
    <w:pPr>
      <w:ind w:left="360" w:right="360"/>
    </w:pPr>
  </w:style>
  <w:style w:type="paragraph" w:customStyle="1" w:styleId="BulletedList2">
    <w:name w:val="Bulleted List 2"/>
    <w:aliases w:val="bl2"/>
    <w:rsid w:val="003C61BA"/>
    <w:pPr>
      <w:numPr>
        <w:numId w:val="3"/>
      </w:numPr>
      <w:spacing w:before="60" w:after="60" w:line="260" w:lineRule="exact"/>
    </w:pPr>
    <w:rPr>
      <w:rFonts w:ascii="Verdana" w:eastAsia="Times New Roman" w:hAnsi="Verdana"/>
      <w:color w:val="000000"/>
    </w:rPr>
  </w:style>
  <w:style w:type="paragraph" w:customStyle="1" w:styleId="DefinedTerm">
    <w:name w:val="Defined Term"/>
    <w:aliases w:val="dt"/>
    <w:basedOn w:val="Text"/>
    <w:next w:val="Definition"/>
    <w:rsid w:val="009A41DF"/>
    <w:pPr>
      <w:spacing w:after="0"/>
    </w:pPr>
  </w:style>
  <w:style w:type="paragraph" w:customStyle="1" w:styleId="Definition">
    <w:name w:val="Definition"/>
    <w:aliases w:val="d"/>
    <w:basedOn w:val="Text"/>
    <w:next w:val="DefinedTerm"/>
    <w:rsid w:val="009A41DF"/>
    <w:pPr>
      <w:spacing w:before="0"/>
      <w:ind w:left="360"/>
    </w:pPr>
  </w:style>
  <w:style w:type="paragraph" w:customStyle="1" w:styleId="NumberedList1">
    <w:name w:val="Numbered List 1"/>
    <w:aliases w:val="nl1"/>
    <w:rsid w:val="009A41DF"/>
    <w:pPr>
      <w:numPr>
        <w:numId w:val="5"/>
      </w:numPr>
      <w:spacing w:before="60" w:after="60" w:line="260" w:lineRule="exact"/>
    </w:pPr>
    <w:rPr>
      <w:rFonts w:ascii="Verdana" w:eastAsia="Times New Roman" w:hAnsi="Verdana"/>
      <w:color w:val="000000"/>
    </w:rPr>
  </w:style>
  <w:style w:type="paragraph" w:customStyle="1" w:styleId="GlueLinkText">
    <w:name w:val="Glue Link Text"/>
    <w:aliases w:val="glt"/>
    <w:basedOn w:val="Text"/>
    <w:next w:val="Text"/>
    <w:rsid w:val="009A41DF"/>
  </w:style>
  <w:style w:type="paragraph" w:customStyle="1" w:styleId="IndexTag">
    <w:name w:val="Index Tag"/>
    <w:aliases w:val="it"/>
    <w:basedOn w:val="Text"/>
    <w:rsid w:val="009A41DF"/>
    <w:pPr>
      <w:spacing w:after="0"/>
      <w:ind w:right="1440"/>
    </w:pPr>
    <w:rPr>
      <w:b/>
      <w:vanish/>
      <w:color w:val="008000"/>
    </w:rPr>
  </w:style>
  <w:style w:type="character" w:customStyle="1" w:styleId="CodeFeaturedElement">
    <w:name w:val="Code Featured Element"/>
    <w:aliases w:val="cfe"/>
    <w:basedOn w:val="DefaultParagraphFont"/>
    <w:rsid w:val="009A41DF"/>
    <w:rPr>
      <w:rFonts w:ascii="Courier New" w:hAnsi="Courier New"/>
      <w:b/>
      <w:noProof/>
      <w:color w:val="000080"/>
      <w:sz w:val="20"/>
    </w:rPr>
  </w:style>
  <w:style w:type="paragraph" w:customStyle="1" w:styleId="Copyright">
    <w:name w:val="Copyright"/>
    <w:aliases w:val="copy"/>
    <w:basedOn w:val="Text"/>
    <w:rsid w:val="009A41DF"/>
    <w:pPr>
      <w:spacing w:line="220" w:lineRule="exact"/>
      <w:ind w:right="-960"/>
    </w:pPr>
    <w:rPr>
      <w:sz w:val="16"/>
    </w:rPr>
  </w:style>
  <w:style w:type="paragraph" w:styleId="Index1">
    <w:name w:val="index 1"/>
    <w:aliases w:val="idx1"/>
    <w:basedOn w:val="Text"/>
    <w:semiHidden/>
    <w:rsid w:val="009A41DF"/>
    <w:pPr>
      <w:spacing w:line="220" w:lineRule="exact"/>
      <w:ind w:left="180" w:hanging="180"/>
    </w:pPr>
    <w:rPr>
      <w:color w:val="808000"/>
      <w:sz w:val="16"/>
    </w:rPr>
  </w:style>
  <w:style w:type="paragraph" w:styleId="IndexHeading">
    <w:name w:val="index heading"/>
    <w:aliases w:val="ih"/>
    <w:basedOn w:val="Heading1"/>
    <w:next w:val="Index1"/>
    <w:semiHidden/>
    <w:rsid w:val="009A41DF"/>
    <w:pPr>
      <w:spacing w:line="300" w:lineRule="exact"/>
      <w:ind w:left="0"/>
      <w:outlineLvl w:val="7"/>
    </w:pPr>
    <w:rPr>
      <w:color w:val="808000"/>
      <w:sz w:val="26"/>
    </w:rPr>
  </w:style>
  <w:style w:type="paragraph" w:customStyle="1" w:styleId="PrintDivisionTitle">
    <w:name w:val="Print Division Title"/>
    <w:aliases w:val="pdt"/>
    <w:basedOn w:val="Heading1"/>
    <w:rsid w:val="009A41DF"/>
    <w:pPr>
      <w:spacing w:after="180" w:line="440" w:lineRule="exact"/>
      <w:ind w:left="0"/>
      <w:jc w:val="right"/>
    </w:pPr>
    <w:rPr>
      <w:color w:val="808000"/>
      <w:sz w:val="40"/>
    </w:rPr>
  </w:style>
  <w:style w:type="character" w:styleId="PageNumber">
    <w:name w:val="page number"/>
    <w:aliases w:val="pn"/>
    <w:basedOn w:val="DefaultParagraphFont"/>
    <w:rsid w:val="009A41DF"/>
    <w:rPr>
      <w:rFonts w:ascii="Verdana" w:hAnsi="Verdana"/>
      <w:color w:val="808000"/>
      <w:sz w:val="16"/>
    </w:rPr>
  </w:style>
  <w:style w:type="paragraph" w:customStyle="1" w:styleId="PrintMSCorp">
    <w:name w:val="Print MS Corp"/>
    <w:aliases w:val="pms"/>
    <w:next w:val="Text"/>
    <w:rsid w:val="009A41DF"/>
    <w:pPr>
      <w:spacing w:before="180" w:after="60" w:line="300" w:lineRule="exact"/>
      <w:jc w:val="right"/>
    </w:pPr>
    <w:rPr>
      <w:rFonts w:ascii="Microsoft Logo 95" w:eastAsia="Times New Roman" w:hAnsi="Microsoft Logo 95"/>
      <w:noProof/>
      <w:color w:val="808000"/>
      <w:sz w:val="26"/>
    </w:rPr>
  </w:style>
  <w:style w:type="paragraph" w:customStyle="1" w:styleId="Slugline">
    <w:name w:val="Slugline"/>
    <w:aliases w:val="slug"/>
    <w:rsid w:val="009A41DF"/>
    <w:pPr>
      <w:framePr w:h="900" w:hRule="exact" w:hSpace="180" w:vSpace="180" w:wrap="around" w:vAnchor="page" w:hAnchor="margin" w:y="14601"/>
      <w:spacing w:line="180" w:lineRule="exact"/>
    </w:pPr>
    <w:rPr>
      <w:rFonts w:ascii="Verdana" w:eastAsia="Times New Roman" w:hAnsi="Verdana"/>
      <w:noProof/>
      <w:color w:val="808000"/>
      <w:sz w:val="14"/>
    </w:rPr>
  </w:style>
  <w:style w:type="paragraph" w:styleId="TOC1">
    <w:name w:val="toc 1"/>
    <w:aliases w:val="toc1"/>
    <w:basedOn w:val="Heading9"/>
    <w:uiPriority w:val="39"/>
    <w:rsid w:val="009A41DF"/>
    <w:pPr>
      <w:tabs>
        <w:tab w:val="left" w:pos="360"/>
        <w:tab w:val="right" w:leader="dot" w:pos="8920"/>
      </w:tabs>
      <w:spacing w:before="60"/>
      <w:ind w:left="0"/>
      <w:outlineLvl w:val="9"/>
    </w:pPr>
    <w:rPr>
      <w:color w:val="808000"/>
    </w:rPr>
  </w:style>
  <w:style w:type="paragraph" w:styleId="TOC2">
    <w:name w:val="toc 2"/>
    <w:aliases w:val="toc2"/>
    <w:basedOn w:val="Text"/>
    <w:semiHidden/>
    <w:rsid w:val="009A41DF"/>
    <w:pPr>
      <w:tabs>
        <w:tab w:val="right" w:leader="dot" w:pos="8920"/>
      </w:tabs>
      <w:ind w:left="360"/>
    </w:pPr>
    <w:rPr>
      <w:color w:val="808000"/>
    </w:rPr>
  </w:style>
  <w:style w:type="paragraph" w:styleId="TOC3">
    <w:name w:val="toc 3"/>
    <w:aliases w:val="toc3"/>
    <w:basedOn w:val="TOC2"/>
    <w:semiHidden/>
    <w:rsid w:val="009A41DF"/>
    <w:pPr>
      <w:ind w:left="720"/>
    </w:pPr>
  </w:style>
  <w:style w:type="paragraph" w:styleId="TOC4">
    <w:name w:val="toc 4"/>
    <w:aliases w:val="toc4"/>
    <w:basedOn w:val="TOC2"/>
    <w:semiHidden/>
    <w:rsid w:val="009A41DF"/>
    <w:pPr>
      <w:ind w:left="1080"/>
    </w:pPr>
  </w:style>
  <w:style w:type="paragraph" w:styleId="Index2">
    <w:name w:val="index 2"/>
    <w:aliases w:val="idx2"/>
    <w:basedOn w:val="Index1"/>
    <w:semiHidden/>
    <w:rsid w:val="009A41DF"/>
    <w:pPr>
      <w:ind w:left="540"/>
    </w:pPr>
  </w:style>
  <w:style w:type="paragraph" w:styleId="Index3">
    <w:name w:val="index 3"/>
    <w:aliases w:val="idx3"/>
    <w:basedOn w:val="Index1"/>
    <w:semiHidden/>
    <w:rsid w:val="009A41DF"/>
    <w:pPr>
      <w:ind w:left="900"/>
    </w:pPr>
  </w:style>
  <w:style w:type="character" w:customStyle="1" w:styleId="MultilanguageMarkerAuto">
    <w:name w:val="Multilanguage Marker Auto"/>
    <w:aliases w:val="mma"/>
    <w:basedOn w:val="DefaultParagraphFont"/>
    <w:rsid w:val="009A41DF"/>
    <w:rPr>
      <w:rFonts w:ascii="Verdana" w:hAnsi="Verdana"/>
      <w:color w:val="808080"/>
      <w:sz w:val="16"/>
    </w:rPr>
  </w:style>
  <w:style w:type="paragraph" w:customStyle="1" w:styleId="MultilanguageMarkerExplicitBegin">
    <w:name w:val="Multilanguage Marker Explicit Begin"/>
    <w:aliases w:val="mmeb"/>
    <w:basedOn w:val="Text"/>
    <w:rsid w:val="009A41DF"/>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9A41DF"/>
    <w:rPr>
      <w:u w:val="wave"/>
    </w:rPr>
  </w:style>
  <w:style w:type="character" w:customStyle="1" w:styleId="Bold">
    <w:name w:val="Bold"/>
    <w:aliases w:val="b"/>
    <w:basedOn w:val="DefaultParagraphFont"/>
    <w:rsid w:val="009A41DF"/>
    <w:rPr>
      <w:b/>
    </w:rPr>
  </w:style>
  <w:style w:type="character" w:customStyle="1" w:styleId="BoldItalic">
    <w:name w:val="Bold Italic"/>
    <w:aliases w:val="bi"/>
    <w:basedOn w:val="DefaultParagraphFont"/>
    <w:rsid w:val="009A41DF"/>
    <w:rPr>
      <w:b/>
      <w:i/>
    </w:rPr>
  </w:style>
  <w:style w:type="character" w:customStyle="1" w:styleId="Italic">
    <w:name w:val="Italic"/>
    <w:aliases w:val="i"/>
    <w:basedOn w:val="DefaultParagraphFont"/>
    <w:rsid w:val="009A41DF"/>
    <w:rPr>
      <w:i/>
    </w:rPr>
  </w:style>
  <w:style w:type="paragraph" w:customStyle="1" w:styleId="PrintDivisionNumber">
    <w:name w:val="Print Division Number"/>
    <w:aliases w:val="pdn"/>
    <w:basedOn w:val="PrintDivisionTitle"/>
    <w:next w:val="PrintDivisionTitle"/>
    <w:rsid w:val="009A41DF"/>
    <w:pPr>
      <w:spacing w:after="0" w:line="260" w:lineRule="exact"/>
      <w:ind w:right="-120"/>
    </w:pPr>
    <w:rPr>
      <w:b w:val="0"/>
      <w:caps/>
      <w:spacing w:val="120"/>
      <w:sz w:val="20"/>
    </w:rPr>
  </w:style>
  <w:style w:type="character" w:customStyle="1" w:styleId="Strikethrough">
    <w:name w:val="Strikethrough"/>
    <w:aliases w:val="strike"/>
    <w:basedOn w:val="DefaultParagraphFont"/>
    <w:rsid w:val="009A41DF"/>
    <w:rPr>
      <w:strike/>
      <w:dstrike w:val="0"/>
    </w:rPr>
  </w:style>
  <w:style w:type="character" w:customStyle="1" w:styleId="Subscript">
    <w:name w:val="Subscript"/>
    <w:aliases w:val="sub"/>
    <w:basedOn w:val="DefaultParagraphFont"/>
    <w:rsid w:val="009A41DF"/>
    <w:rPr>
      <w:vertAlign w:val="subscript"/>
    </w:rPr>
  </w:style>
  <w:style w:type="character" w:customStyle="1" w:styleId="Superscript">
    <w:name w:val="Superscript"/>
    <w:aliases w:val="sup"/>
    <w:basedOn w:val="DefaultParagraphFont"/>
    <w:rsid w:val="009A41DF"/>
    <w:rPr>
      <w:vertAlign w:val="superscript"/>
    </w:rPr>
  </w:style>
  <w:style w:type="paragraph" w:customStyle="1" w:styleId="TableSpacing">
    <w:name w:val="Table Spacing"/>
    <w:aliases w:val="ts"/>
    <w:basedOn w:val="Text"/>
    <w:next w:val="Text"/>
    <w:rsid w:val="009A41DF"/>
    <w:pPr>
      <w:spacing w:before="0" w:after="0" w:line="120" w:lineRule="exact"/>
    </w:pPr>
    <w:rPr>
      <w:color w:val="FF00FF"/>
      <w:sz w:val="12"/>
    </w:rPr>
  </w:style>
  <w:style w:type="paragraph" w:customStyle="1" w:styleId="CodeFontTranslatableinList1">
    <w:name w:val="Code Font Translatable in List 1"/>
    <w:aliases w:val="cft1"/>
    <w:basedOn w:val="CodeinList1"/>
    <w:rsid w:val="0034091F"/>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rsid w:val="009A41DF"/>
    <w:rPr>
      <w:color w:val="000080"/>
    </w:rPr>
  </w:style>
  <w:style w:type="paragraph" w:customStyle="1" w:styleId="FigureImageMapPlaceholder">
    <w:name w:val="Figure Image Map Placeholder"/>
    <w:aliases w:val="fimp"/>
    <w:basedOn w:val="Figure"/>
    <w:rsid w:val="009A41DF"/>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9A41DF"/>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9A41DF"/>
    <w:rPr>
      <w:rFonts w:ascii="Courier New" w:hAnsi="Courier New"/>
      <w:color w:val="000000"/>
      <w:sz w:val="20"/>
      <w:bdr w:val="none" w:sz="0" w:space="0" w:color="auto"/>
      <w:shd w:val="pct50" w:color="00FFFF" w:fill="auto"/>
    </w:rPr>
  </w:style>
  <w:style w:type="paragraph" w:customStyle="1" w:styleId="CodeFontTranslatable">
    <w:name w:val="Code Font Translatable"/>
    <w:aliases w:val="cft"/>
    <w:basedOn w:val="Code"/>
    <w:rsid w:val="0034091F"/>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rsid w:val="0034091F"/>
    <w:pPr>
      <w:spacing w:before="0" w:line="240" w:lineRule="exact"/>
      <w:ind w:left="360"/>
    </w:pPr>
    <w:rPr>
      <w:color w:val="auto"/>
    </w:rPr>
  </w:style>
  <w:style w:type="paragraph" w:customStyle="1" w:styleId="DefinitioninList">
    <w:name w:val="Definition in List"/>
    <w:aliases w:val="d1"/>
    <w:basedOn w:val="Definition"/>
    <w:rsid w:val="0034091F"/>
    <w:pPr>
      <w:spacing w:after="120" w:line="240" w:lineRule="exact"/>
      <w:ind w:left="720"/>
    </w:pPr>
    <w:rPr>
      <w:color w:val="auto"/>
    </w:rPr>
  </w:style>
  <w:style w:type="character" w:customStyle="1" w:styleId="HTMLLoc">
    <w:name w:val="HTMLLoc"/>
    <w:basedOn w:val="HTML"/>
    <w:rsid w:val="0034091F"/>
    <w:rPr>
      <w:rFonts w:ascii="Courier New" w:hAnsi="Courier New" w:cs="Courier New"/>
      <w:vanish/>
      <w:color w:val="000000"/>
      <w:sz w:val="20"/>
      <w:szCs w:val="20"/>
      <w:bdr w:val="none" w:sz="0" w:space="0" w:color="auto"/>
      <w:shd w:val="pct25" w:color="00FF00" w:fill="auto"/>
    </w:rPr>
  </w:style>
  <w:style w:type="character" w:customStyle="1" w:styleId="HTMLRef">
    <w:name w:val="HTMLRef"/>
    <w:basedOn w:val="HTML"/>
    <w:rsid w:val="0034091F"/>
    <w:rPr>
      <w:rFonts w:ascii="Verdana" w:hAnsi="Verdana" w:cs="Courier New"/>
      <w:b/>
      <w:bCs/>
      <w:vanish/>
      <w:color w:val="008000"/>
      <w:sz w:val="20"/>
      <w:szCs w:val="20"/>
      <w:bdr w:val="none" w:sz="0" w:space="0" w:color="auto"/>
      <w:shd w:val="pct25" w:color="00FF00" w:fill="auto"/>
    </w:rPr>
  </w:style>
  <w:style w:type="character" w:customStyle="1" w:styleId="HTMLRefInt">
    <w:name w:val="HTMLRefInt"/>
    <w:basedOn w:val="HTMLRef"/>
    <w:rsid w:val="0034091F"/>
    <w:rPr>
      <w:rFonts w:ascii="Verdana" w:hAnsi="Verdana" w:cs="Courier New"/>
      <w:b/>
      <w:bCs/>
      <w:vanish/>
      <w:color w:val="008000"/>
      <w:sz w:val="20"/>
      <w:szCs w:val="20"/>
      <w:bdr w:val="none" w:sz="0" w:space="0" w:color="auto"/>
      <w:shd w:val="pct25" w:color="00FF00" w:fill="auto"/>
    </w:rPr>
  </w:style>
  <w:style w:type="paragraph" w:customStyle="1" w:styleId="ListinTable">
    <w:name w:val="List in Table"/>
    <w:aliases w:val="lit"/>
    <w:basedOn w:val="Text"/>
    <w:rsid w:val="0034091F"/>
    <w:pPr>
      <w:spacing w:before="0" w:after="120" w:line="240" w:lineRule="exact"/>
    </w:pPr>
    <w:rPr>
      <w:color w:val="auto"/>
    </w:rPr>
  </w:style>
  <w:style w:type="paragraph" w:customStyle="1" w:styleId="TextNonlocalizable">
    <w:name w:val="Text Nonlocalizable"/>
    <w:aliases w:val="tn"/>
    <w:basedOn w:val="Text"/>
    <w:autoRedefine/>
    <w:rsid w:val="0034091F"/>
  </w:style>
  <w:style w:type="character" w:customStyle="1" w:styleId="Trademark">
    <w:name w:val="Trademark"/>
    <w:aliases w:val="tr"/>
    <w:rsid w:val="0034091F"/>
    <w:rPr>
      <w:sz w:val="16"/>
      <w:szCs w:val="16"/>
    </w:rPr>
  </w:style>
  <w:style w:type="character" w:customStyle="1" w:styleId="ALT">
    <w:name w:val="ALT"/>
    <w:basedOn w:val="HTML"/>
    <w:rsid w:val="009A41DF"/>
    <w:rPr>
      <w:rFonts w:ascii="Courier New" w:hAnsi="Courier New"/>
      <w:color w:val="000000"/>
      <w:sz w:val="20"/>
      <w:bdr w:val="none" w:sz="0" w:space="0" w:color="auto"/>
      <w:shd w:val="solid" w:color="00FFFF" w:fill="auto"/>
    </w:rPr>
  </w:style>
  <w:style w:type="character" w:customStyle="1" w:styleId="TechReview">
    <w:name w:val="Tech Review"/>
    <w:basedOn w:val="CodeFeaturedElement"/>
    <w:rsid w:val="0034091F"/>
    <w:rPr>
      <w:rFonts w:ascii="Courier New" w:hAnsi="Courier New"/>
      <w:b/>
      <w:noProof/>
      <w:color w:val="FF9900"/>
      <w:sz w:val="20"/>
    </w:rPr>
  </w:style>
  <w:style w:type="paragraph" w:customStyle="1" w:styleId="TableSpacingAfter">
    <w:name w:val="Table Spacing After"/>
    <w:aliases w:val="tsa"/>
    <w:basedOn w:val="Text"/>
    <w:next w:val="Text"/>
    <w:rsid w:val="0034091F"/>
    <w:pPr>
      <w:spacing w:after="0" w:line="120" w:lineRule="exact"/>
    </w:pPr>
    <w:rPr>
      <w:sz w:val="12"/>
    </w:rPr>
  </w:style>
  <w:style w:type="paragraph" w:customStyle="1" w:styleId="FigureEmbedded">
    <w:name w:val="Figure Embedded"/>
    <w:aliases w:val="fige"/>
    <w:basedOn w:val="Text"/>
    <w:rsid w:val="0034091F"/>
    <w:pPr>
      <w:spacing w:after="180" w:line="240" w:lineRule="auto"/>
    </w:pPr>
  </w:style>
  <w:style w:type="paragraph" w:customStyle="1" w:styleId="LabelSpecial">
    <w:name w:val="Label Special"/>
    <w:aliases w:val="ls"/>
    <w:basedOn w:val="Label"/>
    <w:rsid w:val="0034091F"/>
  </w:style>
  <w:style w:type="paragraph" w:styleId="BalloonText">
    <w:name w:val="Balloon Text"/>
    <w:basedOn w:val="Normal"/>
    <w:semiHidden/>
    <w:rsid w:val="0070185E"/>
    <w:rPr>
      <w:rFonts w:ascii="Tahoma" w:hAnsi="Tahoma" w:cs="Tahoma"/>
      <w:sz w:val="16"/>
      <w:szCs w:val="16"/>
    </w:rPr>
  </w:style>
  <w:style w:type="table" w:styleId="TableGrid">
    <w:name w:val="Table Grid"/>
    <w:basedOn w:val="TableNormal"/>
    <w:uiPriority w:val="59"/>
    <w:rsid w:val="003F4003"/>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6D25CD"/>
    <w:pPr>
      <w:spacing w:before="100" w:beforeAutospacing="1" w:after="100" w:afterAutospacing="1"/>
    </w:pPr>
    <w:rPr>
      <w:rFonts w:ascii="Times New Roman" w:hAnsi="Times New Roman"/>
      <w:b/>
      <w:sz w:val="24"/>
      <w:szCs w:val="24"/>
    </w:rPr>
  </w:style>
  <w:style w:type="character" w:styleId="Hyperlink">
    <w:name w:val="Hyperlink"/>
    <w:basedOn w:val="DefaultParagraphFont"/>
    <w:uiPriority w:val="99"/>
    <w:rsid w:val="00654FBE"/>
    <w:rPr>
      <w:color w:val="0000FF"/>
      <w:u w:val="single"/>
    </w:rPr>
  </w:style>
  <w:style w:type="character" w:styleId="HTMLCode">
    <w:name w:val="HTML Code"/>
    <w:basedOn w:val="DefaultParagraphFont"/>
    <w:rsid w:val="004C53B0"/>
    <w:rPr>
      <w:rFonts w:ascii="Courier New" w:eastAsia="Times New Roman" w:hAnsi="Courier New" w:cs="Courier New" w:hint="default"/>
      <w:color w:val="000066"/>
      <w:sz w:val="24"/>
      <w:szCs w:val="24"/>
    </w:rPr>
  </w:style>
  <w:style w:type="paragraph" w:styleId="HTMLPreformatted">
    <w:name w:val="HTML Preformatted"/>
    <w:basedOn w:val="Normal"/>
    <w:rsid w:val="00A6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rPr>
  </w:style>
  <w:style w:type="paragraph" w:styleId="CommentSubject">
    <w:name w:val="annotation subject"/>
    <w:basedOn w:val="CommentText"/>
    <w:next w:val="CommentText"/>
    <w:semiHidden/>
    <w:rsid w:val="001336DA"/>
    <w:rPr>
      <w:b/>
      <w:bCs/>
      <w:color w:val="FF00FF"/>
    </w:rPr>
  </w:style>
  <w:style w:type="character" w:customStyle="1" w:styleId="TexxtChar">
    <w:name w:val="Texxt Char"/>
    <w:aliases w:val="t Char Char"/>
    <w:basedOn w:val="DefaultParagraphFont"/>
    <w:link w:val="Text"/>
    <w:rsid w:val="00690A78"/>
    <w:rPr>
      <w:rFonts w:ascii="Verdana" w:eastAsia="Times New Roman" w:hAnsi="Verdana"/>
      <w:color w:val="000000"/>
      <w:lang w:val="en-US" w:eastAsia="en-US" w:bidi="ar-SA"/>
    </w:rPr>
  </w:style>
  <w:style w:type="character" w:customStyle="1" w:styleId="TextinList1Char">
    <w:name w:val="Text in List 1 Char"/>
    <w:aliases w:val="t1 Char"/>
    <w:basedOn w:val="TexxtChar"/>
    <w:link w:val="TextinList1"/>
    <w:rsid w:val="00690A78"/>
    <w:rPr>
      <w:rFonts w:ascii="Verdana" w:eastAsia="Times New Roman" w:hAnsi="Verdana"/>
      <w:color w:val="000000"/>
      <w:lang w:val="en-US" w:eastAsia="en-US" w:bidi="ar-SA"/>
    </w:rPr>
  </w:style>
  <w:style w:type="character" w:customStyle="1" w:styleId="BulletedList1Char">
    <w:name w:val="Bulleted List 1 Char"/>
    <w:aliases w:val="bl1 Char"/>
    <w:basedOn w:val="DefaultParagraphFont"/>
    <w:link w:val="BulletedList1"/>
    <w:rsid w:val="004D48B5"/>
    <w:rPr>
      <w:rFonts w:ascii="Verdana" w:eastAsia="Times New Roman" w:hAnsi="Verdana"/>
      <w:color w:val="000000"/>
    </w:rPr>
  </w:style>
  <w:style w:type="character" w:styleId="FollowedHyperlink">
    <w:name w:val="FollowedHyperlink"/>
    <w:basedOn w:val="DefaultParagraphFont"/>
    <w:rsid w:val="00E02A63"/>
    <w:rPr>
      <w:color w:val="800080"/>
      <w:u w:val="single"/>
    </w:rPr>
  </w:style>
  <w:style w:type="paragraph" w:styleId="Title">
    <w:name w:val="Title"/>
    <w:basedOn w:val="Normal"/>
    <w:next w:val="Normal"/>
    <w:link w:val="TitleChar"/>
    <w:uiPriority w:val="10"/>
    <w:qFormat/>
    <w:rsid w:val="00112F0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2F07"/>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112F07"/>
    <w:rPr>
      <w:b/>
      <w:bCs/>
      <w:color w:val="4F81BD" w:themeColor="accent1"/>
      <w:sz w:val="18"/>
      <w:szCs w:val="18"/>
    </w:rPr>
  </w:style>
  <w:style w:type="paragraph" w:styleId="ListParagraph">
    <w:name w:val="List Paragraph"/>
    <w:basedOn w:val="Normal"/>
    <w:uiPriority w:val="34"/>
    <w:qFormat/>
    <w:rsid w:val="00112F07"/>
    <w:pPr>
      <w:ind w:left="720"/>
      <w:contextualSpacing/>
    </w:pPr>
  </w:style>
  <w:style w:type="paragraph" w:styleId="Revision">
    <w:name w:val="Revision"/>
    <w:hidden/>
    <w:uiPriority w:val="99"/>
    <w:semiHidden/>
    <w:rsid w:val="00316716"/>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iPriority="35" w:unhideWhenUsed="1" w:qFormat="1"/>
    <w:lsdException w:name="Title" w:uiPriority="10"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CA044B"/>
    <w:pPr>
      <w:spacing w:after="200" w:line="276" w:lineRule="auto"/>
    </w:pPr>
    <w:rPr>
      <w:rFonts w:asciiTheme="minorHAnsi" w:eastAsiaTheme="minorHAnsi" w:hAnsiTheme="minorHAnsi" w:cstheme="minorBidi"/>
      <w:sz w:val="22"/>
      <w:szCs w:val="22"/>
      <w:lang w:val="en-AU"/>
    </w:rPr>
  </w:style>
  <w:style w:type="paragraph" w:styleId="Heading1">
    <w:name w:val="heading 1"/>
    <w:aliases w:val="h1,Level 1 Topic Heading"/>
    <w:next w:val="Text"/>
    <w:qFormat/>
    <w:rsid w:val="009A41DF"/>
    <w:pPr>
      <w:keepNext/>
      <w:spacing w:before="180" w:after="60" w:line="400" w:lineRule="exact"/>
      <w:ind w:left="-360"/>
      <w:outlineLvl w:val="0"/>
    </w:pPr>
    <w:rPr>
      <w:rFonts w:ascii="Verdana" w:eastAsia="Times New Roman" w:hAnsi="Verdana"/>
      <w:b/>
      <w:color w:val="000000"/>
      <w:kern w:val="24"/>
      <w:sz w:val="36"/>
    </w:rPr>
  </w:style>
  <w:style w:type="paragraph" w:styleId="Heading2">
    <w:name w:val="heading 2"/>
    <w:aliases w:val="h2,Level 2 Topic Heading"/>
    <w:basedOn w:val="Heading1"/>
    <w:next w:val="Text"/>
    <w:qFormat/>
    <w:rsid w:val="009A41DF"/>
    <w:pPr>
      <w:outlineLvl w:val="1"/>
    </w:pPr>
    <w:rPr>
      <w:color w:val="808080"/>
    </w:rPr>
  </w:style>
  <w:style w:type="paragraph" w:styleId="Heading3">
    <w:name w:val="heading 3"/>
    <w:aliases w:val="h3,Level 3 Topic Heading"/>
    <w:basedOn w:val="Heading1"/>
    <w:next w:val="Text"/>
    <w:qFormat/>
    <w:rsid w:val="009A41DF"/>
    <w:pPr>
      <w:outlineLvl w:val="2"/>
    </w:pPr>
    <w:rPr>
      <w:color w:val="C0C0C0"/>
    </w:rPr>
  </w:style>
  <w:style w:type="paragraph" w:styleId="Heading4">
    <w:name w:val="heading 4"/>
    <w:aliases w:val="h4,Level 4 Topic Heading"/>
    <w:basedOn w:val="Heading1"/>
    <w:next w:val="Text"/>
    <w:qFormat/>
    <w:rsid w:val="009A41DF"/>
    <w:pPr>
      <w:outlineLvl w:val="3"/>
    </w:pPr>
    <w:rPr>
      <w:b w:val="0"/>
    </w:rPr>
  </w:style>
  <w:style w:type="paragraph" w:styleId="Heading5">
    <w:name w:val="heading 5"/>
    <w:aliases w:val="h5,Level 5 Topic Heading"/>
    <w:basedOn w:val="Heading1"/>
    <w:next w:val="Text"/>
    <w:qFormat/>
    <w:rsid w:val="009A41DF"/>
    <w:pPr>
      <w:outlineLvl w:val="4"/>
    </w:pPr>
    <w:rPr>
      <w:b w:val="0"/>
      <w:color w:val="808080"/>
    </w:rPr>
  </w:style>
  <w:style w:type="paragraph" w:styleId="Heading6">
    <w:name w:val="heading 6"/>
    <w:aliases w:val="h6,Level 6 Topic Heading"/>
    <w:basedOn w:val="Heading1"/>
    <w:next w:val="Text"/>
    <w:qFormat/>
    <w:rsid w:val="009A41DF"/>
    <w:pPr>
      <w:outlineLvl w:val="5"/>
    </w:pPr>
    <w:rPr>
      <w:b w:val="0"/>
      <w:color w:val="C0C0C0"/>
    </w:rPr>
  </w:style>
  <w:style w:type="paragraph" w:styleId="Heading7">
    <w:name w:val="heading 7"/>
    <w:aliases w:val="h7,Level 7 Topic Heading"/>
    <w:basedOn w:val="Heading1"/>
    <w:next w:val="Text"/>
    <w:qFormat/>
    <w:rsid w:val="009A41DF"/>
    <w:pPr>
      <w:spacing w:line="360" w:lineRule="exact"/>
      <w:outlineLvl w:val="6"/>
    </w:pPr>
    <w:rPr>
      <w:sz w:val="32"/>
      <w:szCs w:val="24"/>
    </w:rPr>
  </w:style>
  <w:style w:type="paragraph" w:styleId="Heading8">
    <w:name w:val="heading 8"/>
    <w:aliases w:val="h8,First Subheading,Second Subheading"/>
    <w:basedOn w:val="Heading1"/>
    <w:next w:val="Text"/>
    <w:qFormat/>
    <w:rsid w:val="009A41DF"/>
    <w:pPr>
      <w:spacing w:line="300" w:lineRule="exact"/>
      <w:outlineLvl w:val="7"/>
    </w:pPr>
    <w:rPr>
      <w:iCs/>
      <w:sz w:val="26"/>
      <w:szCs w:val="24"/>
    </w:rPr>
  </w:style>
  <w:style w:type="paragraph" w:styleId="Heading9">
    <w:name w:val="heading 9"/>
    <w:aliases w:val="h9,Third Subheading"/>
    <w:basedOn w:val="Heading1"/>
    <w:next w:val="Text"/>
    <w:qFormat/>
    <w:rsid w:val="009A41DF"/>
    <w:pPr>
      <w:spacing w:line="260" w:lineRule="exact"/>
      <w:outlineLvl w:val="8"/>
    </w:pPr>
    <w:rPr>
      <w:rFonts w:cs="Arial"/>
      <w:sz w:val="20"/>
      <w:szCs w:val="22"/>
    </w:rPr>
  </w:style>
  <w:style w:type="character" w:default="1" w:styleId="DefaultParagraphFont">
    <w:name w:val="Default Paragraph Font"/>
    <w:uiPriority w:val="1"/>
    <w:semiHidden/>
    <w:unhideWhenUsed/>
    <w:rsid w:val="00CA04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044B"/>
  </w:style>
  <w:style w:type="paragraph" w:customStyle="1" w:styleId="Text">
    <w:name w:val="Text"/>
    <w:aliases w:val="t"/>
    <w:link w:val="TexxtChar"/>
    <w:rsid w:val="009A41DF"/>
    <w:pPr>
      <w:spacing w:before="60" w:after="60" w:line="260" w:lineRule="exact"/>
    </w:pPr>
    <w:rPr>
      <w:rFonts w:ascii="Verdana" w:eastAsia="Times New Roman" w:hAnsi="Verdana"/>
      <w:color w:val="000000"/>
    </w:rPr>
  </w:style>
  <w:style w:type="paragraph" w:styleId="BodyText">
    <w:name w:val="Body Text"/>
    <w:basedOn w:val="Normal"/>
    <w:rsid w:val="0034091F"/>
    <w:rPr>
      <w:rFonts w:ascii="Times New Roman" w:hAnsi="Times New Roman"/>
      <w:b/>
      <w:sz w:val="24"/>
    </w:rPr>
  </w:style>
  <w:style w:type="character" w:styleId="CommentReference">
    <w:name w:val="annotation reference"/>
    <w:aliases w:val="cr,Used by Word to flag author queries"/>
    <w:basedOn w:val="DefaultParagraphFont"/>
    <w:semiHidden/>
    <w:rsid w:val="009A41DF"/>
    <w:rPr>
      <w:szCs w:val="16"/>
    </w:rPr>
  </w:style>
  <w:style w:type="paragraph" w:styleId="CommentText">
    <w:name w:val="annotation text"/>
    <w:aliases w:val="ct,Used by Word for text of author queries"/>
    <w:basedOn w:val="Text"/>
    <w:semiHidden/>
    <w:rsid w:val="009A41DF"/>
  </w:style>
  <w:style w:type="paragraph" w:customStyle="1" w:styleId="Figure">
    <w:name w:val="Figure"/>
    <w:aliases w:val="fig"/>
    <w:basedOn w:val="Text"/>
    <w:next w:val="Text"/>
    <w:rsid w:val="009A41DF"/>
    <w:pPr>
      <w:spacing w:before="120" w:after="120" w:line="240" w:lineRule="auto"/>
    </w:pPr>
  </w:style>
  <w:style w:type="paragraph" w:customStyle="1" w:styleId="Code">
    <w:name w:val="Code"/>
    <w:aliases w:val="c"/>
    <w:rsid w:val="009A41DF"/>
    <w:pPr>
      <w:spacing w:after="60" w:line="300" w:lineRule="exact"/>
    </w:pPr>
    <w:rPr>
      <w:rFonts w:ascii="Courier New" w:eastAsia="Times New Roman" w:hAnsi="Courier New"/>
      <w:noProof/>
      <w:color w:val="000080"/>
    </w:rPr>
  </w:style>
  <w:style w:type="paragraph" w:customStyle="1" w:styleId="LabelinList2">
    <w:name w:val="Label in List 2"/>
    <w:aliases w:val="l2"/>
    <w:basedOn w:val="TextinList2"/>
    <w:next w:val="TextinList2"/>
    <w:rsid w:val="009A41DF"/>
    <w:rPr>
      <w:b/>
    </w:rPr>
  </w:style>
  <w:style w:type="paragraph" w:customStyle="1" w:styleId="TextinList2">
    <w:name w:val="Text in List 2"/>
    <w:aliases w:val="t2"/>
    <w:basedOn w:val="Text"/>
    <w:rsid w:val="009A41DF"/>
    <w:pPr>
      <w:ind w:left="720"/>
    </w:pPr>
  </w:style>
  <w:style w:type="paragraph" w:customStyle="1" w:styleId="Label">
    <w:name w:val="Label"/>
    <w:aliases w:val="l"/>
    <w:basedOn w:val="Text"/>
    <w:next w:val="Text"/>
    <w:rsid w:val="009A41DF"/>
    <w:rPr>
      <w:b/>
    </w:rPr>
  </w:style>
  <w:style w:type="paragraph" w:styleId="FootnoteText">
    <w:name w:val="footnote text"/>
    <w:aliases w:val="ft,Used by Word for text of Help footnotes"/>
    <w:basedOn w:val="Text"/>
    <w:semiHidden/>
    <w:rsid w:val="009A41DF"/>
    <w:rPr>
      <w:color w:val="0000FF"/>
    </w:rPr>
  </w:style>
  <w:style w:type="paragraph" w:customStyle="1" w:styleId="NumberedList2">
    <w:name w:val="Numbered List 2"/>
    <w:aliases w:val="nl2"/>
    <w:rsid w:val="009A41DF"/>
    <w:pPr>
      <w:numPr>
        <w:numId w:val="10"/>
      </w:numPr>
      <w:spacing w:before="60" w:after="60" w:line="260" w:lineRule="exact"/>
    </w:pPr>
    <w:rPr>
      <w:rFonts w:ascii="Verdana" w:eastAsia="Times New Roman" w:hAnsi="Verdana"/>
      <w:color w:val="000000"/>
    </w:rPr>
  </w:style>
  <w:style w:type="paragraph" w:customStyle="1" w:styleId="Syntax">
    <w:name w:val="Syntax"/>
    <w:aliases w:val="s"/>
    <w:basedOn w:val="Code"/>
    <w:rsid w:val="009A41DF"/>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9A41DF"/>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9A41DF"/>
    <w:rPr>
      <w:color w:val="0000FF"/>
      <w:vertAlign w:val="superscript"/>
    </w:rPr>
  </w:style>
  <w:style w:type="character" w:customStyle="1" w:styleId="CodeEmbedded">
    <w:name w:val="Code Embedded"/>
    <w:aliases w:val="ce"/>
    <w:basedOn w:val="DefaultParagraphFont"/>
    <w:rsid w:val="009A41DF"/>
    <w:rPr>
      <w:rFonts w:ascii="Courier New" w:hAnsi="Courier New"/>
      <w:noProof/>
      <w:color w:val="000080"/>
      <w:position w:val="1"/>
      <w:sz w:val="20"/>
    </w:rPr>
  </w:style>
  <w:style w:type="character" w:customStyle="1" w:styleId="LabelEmbedded">
    <w:name w:val="Label Embedded"/>
    <w:aliases w:val="le"/>
    <w:basedOn w:val="DefaultParagraphFont"/>
    <w:rsid w:val="009A41DF"/>
    <w:rPr>
      <w:rFonts w:ascii="Verdana" w:hAnsi="Verdana"/>
      <w:b/>
      <w:sz w:val="20"/>
    </w:rPr>
  </w:style>
  <w:style w:type="character" w:customStyle="1" w:styleId="LinkText">
    <w:name w:val="Link Text"/>
    <w:aliases w:val="lt"/>
    <w:basedOn w:val="DefaultParagraphFont"/>
    <w:rsid w:val="009A41DF"/>
    <w:rPr>
      <w:color w:val="0000FF"/>
      <w:u w:val="double"/>
    </w:rPr>
  </w:style>
  <w:style w:type="character" w:customStyle="1" w:styleId="LinkTextPopup">
    <w:name w:val="Link Text Popup"/>
    <w:aliases w:val="ltp"/>
    <w:basedOn w:val="DefaultParagraphFont"/>
    <w:rsid w:val="009A41DF"/>
    <w:rPr>
      <w:color w:val="0000FF"/>
      <w:u w:val="single"/>
    </w:rPr>
  </w:style>
  <w:style w:type="character" w:customStyle="1" w:styleId="LinkID">
    <w:name w:val="Link ID"/>
    <w:aliases w:val="lid"/>
    <w:basedOn w:val="DefaultParagraphFont"/>
    <w:rsid w:val="009A41DF"/>
    <w:rPr>
      <w:noProof/>
      <w:vanish/>
      <w:color w:val="FF0000"/>
    </w:rPr>
  </w:style>
  <w:style w:type="paragraph" w:customStyle="1" w:styleId="CodeinList2">
    <w:name w:val="Code in List 2"/>
    <w:aliases w:val="c2"/>
    <w:basedOn w:val="Code"/>
    <w:rsid w:val="009A41DF"/>
    <w:pPr>
      <w:ind w:left="720"/>
    </w:pPr>
  </w:style>
  <w:style w:type="character" w:customStyle="1" w:styleId="ConditionalMarker">
    <w:name w:val="Conditional Marker"/>
    <w:aliases w:val="cm"/>
    <w:basedOn w:val="DefaultParagraphFont"/>
    <w:rsid w:val="009A41DF"/>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9A41DF"/>
    <w:pPr>
      <w:ind w:left="720"/>
    </w:pPr>
  </w:style>
  <w:style w:type="paragraph" w:customStyle="1" w:styleId="TableFootnoteinList2">
    <w:name w:val="Table Footnote in List 2"/>
    <w:aliases w:val="tf2"/>
    <w:basedOn w:val="TextinList2"/>
    <w:next w:val="TextinList2"/>
    <w:rsid w:val="009A41DF"/>
    <w:pPr>
      <w:spacing w:before="40" w:after="80" w:line="220" w:lineRule="exact"/>
    </w:pPr>
    <w:rPr>
      <w:sz w:val="16"/>
    </w:rPr>
  </w:style>
  <w:style w:type="paragraph" w:customStyle="1" w:styleId="LabelinList1">
    <w:name w:val="Label in List 1"/>
    <w:aliases w:val="l1"/>
    <w:basedOn w:val="TextinList1"/>
    <w:next w:val="TextinList1"/>
    <w:rsid w:val="009A41DF"/>
    <w:rPr>
      <w:b/>
    </w:rPr>
  </w:style>
  <w:style w:type="paragraph" w:customStyle="1" w:styleId="TextinList1">
    <w:name w:val="Text in List 1"/>
    <w:aliases w:val="t1"/>
    <w:basedOn w:val="Text"/>
    <w:link w:val="TextinList1Char"/>
    <w:rsid w:val="009A41DF"/>
    <w:pPr>
      <w:ind w:left="360"/>
    </w:pPr>
  </w:style>
  <w:style w:type="paragraph" w:customStyle="1" w:styleId="CodeinList1">
    <w:name w:val="Code in List 1"/>
    <w:aliases w:val="c1"/>
    <w:basedOn w:val="Code"/>
    <w:rsid w:val="009A41DF"/>
    <w:pPr>
      <w:ind w:left="360"/>
    </w:pPr>
  </w:style>
  <w:style w:type="paragraph" w:customStyle="1" w:styleId="FigureinList1">
    <w:name w:val="Figure in List 1"/>
    <w:aliases w:val="fig1"/>
    <w:basedOn w:val="Figure"/>
    <w:next w:val="TextinList1"/>
    <w:rsid w:val="009A41DF"/>
    <w:pPr>
      <w:ind w:left="360"/>
    </w:pPr>
  </w:style>
  <w:style w:type="paragraph" w:customStyle="1" w:styleId="TableFootnoteinList1">
    <w:name w:val="Table Footnote in List 1"/>
    <w:aliases w:val="tf1"/>
    <w:basedOn w:val="TextinList1"/>
    <w:next w:val="TextinList1"/>
    <w:rsid w:val="009A41DF"/>
    <w:pPr>
      <w:spacing w:before="40" w:after="80" w:line="220" w:lineRule="exact"/>
    </w:pPr>
    <w:rPr>
      <w:sz w:val="16"/>
    </w:rPr>
  </w:style>
  <w:style w:type="character" w:customStyle="1" w:styleId="HTML">
    <w:name w:val="HTML"/>
    <w:basedOn w:val="DefaultParagraphFont"/>
    <w:rsid w:val="009A41DF"/>
    <w:rPr>
      <w:rFonts w:ascii="Courier New" w:hAnsi="Courier New"/>
      <w:color w:val="000000"/>
      <w:sz w:val="20"/>
      <w:bdr w:val="none" w:sz="0" w:space="0" w:color="auto"/>
      <w:shd w:val="pct25" w:color="00FF00" w:fill="auto"/>
    </w:rPr>
  </w:style>
  <w:style w:type="paragraph" w:styleId="Footer">
    <w:name w:val="footer"/>
    <w:aliases w:val="f"/>
    <w:basedOn w:val="Header"/>
    <w:rsid w:val="009A41DF"/>
    <w:pPr>
      <w:pBdr>
        <w:bottom w:val="none" w:sz="0" w:space="0" w:color="auto"/>
      </w:pBdr>
    </w:pPr>
  </w:style>
  <w:style w:type="paragraph" w:styleId="Header">
    <w:name w:val="header"/>
    <w:aliases w:val="h"/>
    <w:rsid w:val="009A41DF"/>
    <w:pPr>
      <w:pBdr>
        <w:bottom w:val="single" w:sz="4" w:space="1" w:color="808000"/>
      </w:pBdr>
      <w:tabs>
        <w:tab w:val="right" w:pos="8920"/>
      </w:tabs>
      <w:spacing w:line="220" w:lineRule="exact"/>
      <w:ind w:left="-340" w:right="20"/>
    </w:pPr>
    <w:rPr>
      <w:rFonts w:ascii="Verdana" w:eastAsia="Times New Roman" w:hAnsi="Verdana"/>
      <w:color w:val="808000"/>
      <w:sz w:val="16"/>
    </w:rPr>
  </w:style>
  <w:style w:type="paragraph" w:customStyle="1" w:styleId="AlertText">
    <w:name w:val="Alert Text"/>
    <w:aliases w:val="at"/>
    <w:basedOn w:val="Text"/>
    <w:rsid w:val="009A41DF"/>
    <w:pPr>
      <w:ind w:left="360"/>
    </w:pPr>
  </w:style>
  <w:style w:type="paragraph" w:customStyle="1" w:styleId="AlertTextinList1">
    <w:name w:val="Alert Text in List 1"/>
    <w:aliases w:val="at1"/>
    <w:basedOn w:val="TextinList1"/>
    <w:rsid w:val="009A41DF"/>
    <w:pPr>
      <w:ind w:left="720"/>
    </w:pPr>
  </w:style>
  <w:style w:type="paragraph" w:customStyle="1" w:styleId="AlertTextinList2">
    <w:name w:val="Alert Text in List 2"/>
    <w:aliases w:val="at2"/>
    <w:basedOn w:val="TextinList2"/>
    <w:rsid w:val="009A41DF"/>
    <w:pPr>
      <w:ind w:left="1080"/>
    </w:pPr>
  </w:style>
  <w:style w:type="paragraph" w:customStyle="1" w:styleId="RevisionHistory">
    <w:name w:val="Revision History"/>
    <w:aliases w:val="rh"/>
    <w:basedOn w:val="Text"/>
    <w:rsid w:val="009A41DF"/>
    <w:pPr>
      <w:ind w:right="1440"/>
    </w:pPr>
    <w:rPr>
      <w:vanish/>
      <w:color w:val="800080"/>
    </w:rPr>
  </w:style>
  <w:style w:type="paragraph" w:customStyle="1" w:styleId="BulletedList1">
    <w:name w:val="Bulleted List 1"/>
    <w:aliases w:val="bl1"/>
    <w:link w:val="BulletedList1Char"/>
    <w:rsid w:val="003C61BA"/>
    <w:pPr>
      <w:numPr>
        <w:numId w:val="2"/>
      </w:numPr>
      <w:spacing w:before="60" w:after="60" w:line="260" w:lineRule="exact"/>
    </w:pPr>
    <w:rPr>
      <w:rFonts w:ascii="Verdana" w:eastAsia="Times New Roman" w:hAnsi="Verdana"/>
      <w:color w:val="000000"/>
    </w:rPr>
  </w:style>
  <w:style w:type="paragraph" w:customStyle="1" w:styleId="TextIndented">
    <w:name w:val="Text Indented"/>
    <w:aliases w:val="ti"/>
    <w:basedOn w:val="Text"/>
    <w:rsid w:val="009A41DF"/>
    <w:pPr>
      <w:ind w:left="360" w:right="360"/>
    </w:pPr>
  </w:style>
  <w:style w:type="paragraph" w:customStyle="1" w:styleId="BulletedList2">
    <w:name w:val="Bulleted List 2"/>
    <w:aliases w:val="bl2"/>
    <w:rsid w:val="003C61BA"/>
    <w:pPr>
      <w:numPr>
        <w:numId w:val="3"/>
      </w:numPr>
      <w:spacing w:before="60" w:after="60" w:line="260" w:lineRule="exact"/>
    </w:pPr>
    <w:rPr>
      <w:rFonts w:ascii="Verdana" w:eastAsia="Times New Roman" w:hAnsi="Verdana"/>
      <w:color w:val="000000"/>
    </w:rPr>
  </w:style>
  <w:style w:type="paragraph" w:customStyle="1" w:styleId="DefinedTerm">
    <w:name w:val="Defined Term"/>
    <w:aliases w:val="dt"/>
    <w:basedOn w:val="Text"/>
    <w:next w:val="Definition"/>
    <w:rsid w:val="009A41DF"/>
    <w:pPr>
      <w:spacing w:after="0"/>
    </w:pPr>
  </w:style>
  <w:style w:type="paragraph" w:customStyle="1" w:styleId="Definition">
    <w:name w:val="Definition"/>
    <w:aliases w:val="d"/>
    <w:basedOn w:val="Text"/>
    <w:next w:val="DefinedTerm"/>
    <w:rsid w:val="009A41DF"/>
    <w:pPr>
      <w:spacing w:before="0"/>
      <w:ind w:left="360"/>
    </w:pPr>
  </w:style>
  <w:style w:type="paragraph" w:customStyle="1" w:styleId="NumberedList1">
    <w:name w:val="Numbered List 1"/>
    <w:aliases w:val="nl1"/>
    <w:rsid w:val="009A41DF"/>
    <w:pPr>
      <w:numPr>
        <w:numId w:val="5"/>
      </w:numPr>
      <w:spacing w:before="60" w:after="60" w:line="260" w:lineRule="exact"/>
    </w:pPr>
    <w:rPr>
      <w:rFonts w:ascii="Verdana" w:eastAsia="Times New Roman" w:hAnsi="Verdana"/>
      <w:color w:val="000000"/>
    </w:rPr>
  </w:style>
  <w:style w:type="paragraph" w:customStyle="1" w:styleId="GlueLinkText">
    <w:name w:val="Glue Link Text"/>
    <w:aliases w:val="glt"/>
    <w:basedOn w:val="Text"/>
    <w:next w:val="Text"/>
    <w:rsid w:val="009A41DF"/>
  </w:style>
  <w:style w:type="paragraph" w:customStyle="1" w:styleId="IndexTag">
    <w:name w:val="Index Tag"/>
    <w:aliases w:val="it"/>
    <w:basedOn w:val="Text"/>
    <w:rsid w:val="009A41DF"/>
    <w:pPr>
      <w:spacing w:after="0"/>
      <w:ind w:right="1440"/>
    </w:pPr>
    <w:rPr>
      <w:b/>
      <w:vanish/>
      <w:color w:val="008000"/>
    </w:rPr>
  </w:style>
  <w:style w:type="character" w:customStyle="1" w:styleId="CodeFeaturedElement">
    <w:name w:val="Code Featured Element"/>
    <w:aliases w:val="cfe"/>
    <w:basedOn w:val="DefaultParagraphFont"/>
    <w:rsid w:val="009A41DF"/>
    <w:rPr>
      <w:rFonts w:ascii="Courier New" w:hAnsi="Courier New"/>
      <w:b/>
      <w:noProof/>
      <w:color w:val="000080"/>
      <w:sz w:val="20"/>
    </w:rPr>
  </w:style>
  <w:style w:type="paragraph" w:customStyle="1" w:styleId="Copyright">
    <w:name w:val="Copyright"/>
    <w:aliases w:val="copy"/>
    <w:basedOn w:val="Text"/>
    <w:rsid w:val="009A41DF"/>
    <w:pPr>
      <w:spacing w:line="220" w:lineRule="exact"/>
      <w:ind w:right="-960"/>
    </w:pPr>
    <w:rPr>
      <w:sz w:val="16"/>
    </w:rPr>
  </w:style>
  <w:style w:type="paragraph" w:styleId="Index1">
    <w:name w:val="index 1"/>
    <w:aliases w:val="idx1"/>
    <w:basedOn w:val="Text"/>
    <w:semiHidden/>
    <w:rsid w:val="009A41DF"/>
    <w:pPr>
      <w:spacing w:line="220" w:lineRule="exact"/>
      <w:ind w:left="180" w:hanging="180"/>
    </w:pPr>
    <w:rPr>
      <w:color w:val="808000"/>
      <w:sz w:val="16"/>
    </w:rPr>
  </w:style>
  <w:style w:type="paragraph" w:styleId="IndexHeading">
    <w:name w:val="index heading"/>
    <w:aliases w:val="ih"/>
    <w:basedOn w:val="Heading1"/>
    <w:next w:val="Index1"/>
    <w:semiHidden/>
    <w:rsid w:val="009A41DF"/>
    <w:pPr>
      <w:spacing w:line="300" w:lineRule="exact"/>
      <w:ind w:left="0"/>
      <w:outlineLvl w:val="7"/>
    </w:pPr>
    <w:rPr>
      <w:color w:val="808000"/>
      <w:sz w:val="26"/>
    </w:rPr>
  </w:style>
  <w:style w:type="paragraph" w:customStyle="1" w:styleId="PrintDivisionTitle">
    <w:name w:val="Print Division Title"/>
    <w:aliases w:val="pdt"/>
    <w:basedOn w:val="Heading1"/>
    <w:rsid w:val="009A41DF"/>
    <w:pPr>
      <w:spacing w:after="180" w:line="440" w:lineRule="exact"/>
      <w:ind w:left="0"/>
      <w:jc w:val="right"/>
    </w:pPr>
    <w:rPr>
      <w:color w:val="808000"/>
      <w:sz w:val="40"/>
    </w:rPr>
  </w:style>
  <w:style w:type="character" w:styleId="PageNumber">
    <w:name w:val="page number"/>
    <w:aliases w:val="pn"/>
    <w:basedOn w:val="DefaultParagraphFont"/>
    <w:rsid w:val="009A41DF"/>
    <w:rPr>
      <w:rFonts w:ascii="Verdana" w:hAnsi="Verdana"/>
      <w:color w:val="808000"/>
      <w:sz w:val="16"/>
    </w:rPr>
  </w:style>
  <w:style w:type="paragraph" w:customStyle="1" w:styleId="PrintMSCorp">
    <w:name w:val="Print MS Corp"/>
    <w:aliases w:val="pms"/>
    <w:next w:val="Text"/>
    <w:rsid w:val="009A41DF"/>
    <w:pPr>
      <w:spacing w:before="180" w:after="60" w:line="300" w:lineRule="exact"/>
      <w:jc w:val="right"/>
    </w:pPr>
    <w:rPr>
      <w:rFonts w:ascii="Microsoft Logo 95" w:eastAsia="Times New Roman" w:hAnsi="Microsoft Logo 95"/>
      <w:noProof/>
      <w:color w:val="808000"/>
      <w:sz w:val="26"/>
    </w:rPr>
  </w:style>
  <w:style w:type="paragraph" w:customStyle="1" w:styleId="Slugline">
    <w:name w:val="Slugline"/>
    <w:aliases w:val="slug"/>
    <w:rsid w:val="009A41DF"/>
    <w:pPr>
      <w:framePr w:h="900" w:hRule="exact" w:hSpace="180" w:vSpace="180" w:wrap="around" w:vAnchor="page" w:hAnchor="margin" w:y="14601"/>
      <w:spacing w:line="180" w:lineRule="exact"/>
    </w:pPr>
    <w:rPr>
      <w:rFonts w:ascii="Verdana" w:eastAsia="Times New Roman" w:hAnsi="Verdana"/>
      <w:noProof/>
      <w:color w:val="808000"/>
      <w:sz w:val="14"/>
    </w:rPr>
  </w:style>
  <w:style w:type="paragraph" w:styleId="TOC1">
    <w:name w:val="toc 1"/>
    <w:aliases w:val="toc1"/>
    <w:basedOn w:val="Heading9"/>
    <w:uiPriority w:val="39"/>
    <w:rsid w:val="009A41DF"/>
    <w:pPr>
      <w:tabs>
        <w:tab w:val="left" w:pos="360"/>
        <w:tab w:val="right" w:leader="dot" w:pos="8920"/>
      </w:tabs>
      <w:spacing w:before="60"/>
      <w:ind w:left="0"/>
      <w:outlineLvl w:val="9"/>
    </w:pPr>
    <w:rPr>
      <w:color w:val="808000"/>
    </w:rPr>
  </w:style>
  <w:style w:type="paragraph" w:styleId="TOC2">
    <w:name w:val="toc 2"/>
    <w:aliases w:val="toc2"/>
    <w:basedOn w:val="Text"/>
    <w:semiHidden/>
    <w:rsid w:val="009A41DF"/>
    <w:pPr>
      <w:tabs>
        <w:tab w:val="right" w:leader="dot" w:pos="8920"/>
      </w:tabs>
      <w:ind w:left="360"/>
    </w:pPr>
    <w:rPr>
      <w:color w:val="808000"/>
    </w:rPr>
  </w:style>
  <w:style w:type="paragraph" w:styleId="TOC3">
    <w:name w:val="toc 3"/>
    <w:aliases w:val="toc3"/>
    <w:basedOn w:val="TOC2"/>
    <w:semiHidden/>
    <w:rsid w:val="009A41DF"/>
    <w:pPr>
      <w:ind w:left="720"/>
    </w:pPr>
  </w:style>
  <w:style w:type="paragraph" w:styleId="TOC4">
    <w:name w:val="toc 4"/>
    <w:aliases w:val="toc4"/>
    <w:basedOn w:val="TOC2"/>
    <w:semiHidden/>
    <w:rsid w:val="009A41DF"/>
    <w:pPr>
      <w:ind w:left="1080"/>
    </w:pPr>
  </w:style>
  <w:style w:type="paragraph" w:styleId="Index2">
    <w:name w:val="index 2"/>
    <w:aliases w:val="idx2"/>
    <w:basedOn w:val="Index1"/>
    <w:semiHidden/>
    <w:rsid w:val="009A41DF"/>
    <w:pPr>
      <w:ind w:left="540"/>
    </w:pPr>
  </w:style>
  <w:style w:type="paragraph" w:styleId="Index3">
    <w:name w:val="index 3"/>
    <w:aliases w:val="idx3"/>
    <w:basedOn w:val="Index1"/>
    <w:semiHidden/>
    <w:rsid w:val="009A41DF"/>
    <w:pPr>
      <w:ind w:left="900"/>
    </w:pPr>
  </w:style>
  <w:style w:type="character" w:customStyle="1" w:styleId="MultilanguageMarkerAuto">
    <w:name w:val="Multilanguage Marker Auto"/>
    <w:aliases w:val="mma"/>
    <w:basedOn w:val="DefaultParagraphFont"/>
    <w:rsid w:val="009A41DF"/>
    <w:rPr>
      <w:rFonts w:ascii="Verdana" w:hAnsi="Verdana"/>
      <w:color w:val="808080"/>
      <w:sz w:val="16"/>
    </w:rPr>
  </w:style>
  <w:style w:type="paragraph" w:customStyle="1" w:styleId="MultilanguageMarkerExplicitBegin">
    <w:name w:val="Multilanguage Marker Explicit Begin"/>
    <w:aliases w:val="mmeb"/>
    <w:basedOn w:val="Text"/>
    <w:rsid w:val="009A41DF"/>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9A41DF"/>
    <w:rPr>
      <w:u w:val="wave"/>
    </w:rPr>
  </w:style>
  <w:style w:type="character" w:customStyle="1" w:styleId="Bold">
    <w:name w:val="Bold"/>
    <w:aliases w:val="b"/>
    <w:basedOn w:val="DefaultParagraphFont"/>
    <w:rsid w:val="009A41DF"/>
    <w:rPr>
      <w:b/>
    </w:rPr>
  </w:style>
  <w:style w:type="character" w:customStyle="1" w:styleId="BoldItalic">
    <w:name w:val="Bold Italic"/>
    <w:aliases w:val="bi"/>
    <w:basedOn w:val="DefaultParagraphFont"/>
    <w:rsid w:val="009A41DF"/>
    <w:rPr>
      <w:b/>
      <w:i/>
    </w:rPr>
  </w:style>
  <w:style w:type="character" w:customStyle="1" w:styleId="Italic">
    <w:name w:val="Italic"/>
    <w:aliases w:val="i"/>
    <w:basedOn w:val="DefaultParagraphFont"/>
    <w:rsid w:val="009A41DF"/>
    <w:rPr>
      <w:i/>
    </w:rPr>
  </w:style>
  <w:style w:type="paragraph" w:customStyle="1" w:styleId="PrintDivisionNumber">
    <w:name w:val="Print Division Number"/>
    <w:aliases w:val="pdn"/>
    <w:basedOn w:val="PrintDivisionTitle"/>
    <w:next w:val="PrintDivisionTitle"/>
    <w:rsid w:val="009A41DF"/>
    <w:pPr>
      <w:spacing w:after="0" w:line="260" w:lineRule="exact"/>
      <w:ind w:right="-120"/>
    </w:pPr>
    <w:rPr>
      <w:b w:val="0"/>
      <w:caps/>
      <w:spacing w:val="120"/>
      <w:sz w:val="20"/>
    </w:rPr>
  </w:style>
  <w:style w:type="character" w:customStyle="1" w:styleId="Strikethrough">
    <w:name w:val="Strikethrough"/>
    <w:aliases w:val="strike"/>
    <w:basedOn w:val="DefaultParagraphFont"/>
    <w:rsid w:val="009A41DF"/>
    <w:rPr>
      <w:strike/>
      <w:dstrike w:val="0"/>
    </w:rPr>
  </w:style>
  <w:style w:type="character" w:customStyle="1" w:styleId="Subscript">
    <w:name w:val="Subscript"/>
    <w:aliases w:val="sub"/>
    <w:basedOn w:val="DefaultParagraphFont"/>
    <w:rsid w:val="009A41DF"/>
    <w:rPr>
      <w:vertAlign w:val="subscript"/>
    </w:rPr>
  </w:style>
  <w:style w:type="character" w:customStyle="1" w:styleId="Superscript">
    <w:name w:val="Superscript"/>
    <w:aliases w:val="sup"/>
    <w:basedOn w:val="DefaultParagraphFont"/>
    <w:rsid w:val="009A41DF"/>
    <w:rPr>
      <w:vertAlign w:val="superscript"/>
    </w:rPr>
  </w:style>
  <w:style w:type="paragraph" w:customStyle="1" w:styleId="TableSpacing">
    <w:name w:val="Table Spacing"/>
    <w:aliases w:val="ts"/>
    <w:basedOn w:val="Text"/>
    <w:next w:val="Text"/>
    <w:rsid w:val="009A41DF"/>
    <w:pPr>
      <w:spacing w:before="0" w:after="0" w:line="120" w:lineRule="exact"/>
    </w:pPr>
    <w:rPr>
      <w:color w:val="FF00FF"/>
      <w:sz w:val="12"/>
    </w:rPr>
  </w:style>
  <w:style w:type="paragraph" w:customStyle="1" w:styleId="CodeFontTranslatableinList1">
    <w:name w:val="Code Font Translatable in List 1"/>
    <w:aliases w:val="cft1"/>
    <w:basedOn w:val="CodeinList1"/>
    <w:rsid w:val="0034091F"/>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rsid w:val="009A41DF"/>
    <w:rPr>
      <w:color w:val="000080"/>
    </w:rPr>
  </w:style>
  <w:style w:type="paragraph" w:customStyle="1" w:styleId="FigureImageMapPlaceholder">
    <w:name w:val="Figure Image Map Placeholder"/>
    <w:aliases w:val="fimp"/>
    <w:basedOn w:val="Figure"/>
    <w:rsid w:val="009A41DF"/>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9A41DF"/>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9A41DF"/>
    <w:rPr>
      <w:rFonts w:ascii="Courier New" w:hAnsi="Courier New"/>
      <w:color w:val="000000"/>
      <w:sz w:val="20"/>
      <w:bdr w:val="none" w:sz="0" w:space="0" w:color="auto"/>
      <w:shd w:val="pct50" w:color="00FFFF" w:fill="auto"/>
    </w:rPr>
  </w:style>
  <w:style w:type="paragraph" w:customStyle="1" w:styleId="CodeFontTranslatable">
    <w:name w:val="Code Font Translatable"/>
    <w:aliases w:val="cft"/>
    <w:basedOn w:val="Code"/>
    <w:rsid w:val="0034091F"/>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rsid w:val="0034091F"/>
    <w:pPr>
      <w:spacing w:before="0" w:line="240" w:lineRule="exact"/>
      <w:ind w:left="360"/>
    </w:pPr>
    <w:rPr>
      <w:color w:val="auto"/>
    </w:rPr>
  </w:style>
  <w:style w:type="paragraph" w:customStyle="1" w:styleId="DefinitioninList">
    <w:name w:val="Definition in List"/>
    <w:aliases w:val="d1"/>
    <w:basedOn w:val="Definition"/>
    <w:rsid w:val="0034091F"/>
    <w:pPr>
      <w:spacing w:after="120" w:line="240" w:lineRule="exact"/>
      <w:ind w:left="720"/>
    </w:pPr>
    <w:rPr>
      <w:color w:val="auto"/>
    </w:rPr>
  </w:style>
  <w:style w:type="character" w:customStyle="1" w:styleId="HTMLLoc">
    <w:name w:val="HTMLLoc"/>
    <w:basedOn w:val="HTML"/>
    <w:rsid w:val="0034091F"/>
    <w:rPr>
      <w:rFonts w:ascii="Courier New" w:hAnsi="Courier New" w:cs="Courier New"/>
      <w:vanish/>
      <w:color w:val="000000"/>
      <w:sz w:val="20"/>
      <w:szCs w:val="20"/>
      <w:bdr w:val="none" w:sz="0" w:space="0" w:color="auto"/>
      <w:shd w:val="pct25" w:color="00FF00" w:fill="auto"/>
    </w:rPr>
  </w:style>
  <w:style w:type="character" w:customStyle="1" w:styleId="HTMLRef">
    <w:name w:val="HTMLRef"/>
    <w:basedOn w:val="HTML"/>
    <w:rsid w:val="0034091F"/>
    <w:rPr>
      <w:rFonts w:ascii="Verdana" w:hAnsi="Verdana" w:cs="Courier New"/>
      <w:b/>
      <w:bCs/>
      <w:vanish/>
      <w:color w:val="008000"/>
      <w:sz w:val="20"/>
      <w:szCs w:val="20"/>
      <w:bdr w:val="none" w:sz="0" w:space="0" w:color="auto"/>
      <w:shd w:val="pct25" w:color="00FF00" w:fill="auto"/>
    </w:rPr>
  </w:style>
  <w:style w:type="character" w:customStyle="1" w:styleId="HTMLRefInt">
    <w:name w:val="HTMLRefInt"/>
    <w:basedOn w:val="HTMLRef"/>
    <w:rsid w:val="0034091F"/>
    <w:rPr>
      <w:rFonts w:ascii="Verdana" w:hAnsi="Verdana" w:cs="Courier New"/>
      <w:b/>
      <w:bCs/>
      <w:vanish/>
      <w:color w:val="008000"/>
      <w:sz w:val="20"/>
      <w:szCs w:val="20"/>
      <w:bdr w:val="none" w:sz="0" w:space="0" w:color="auto"/>
      <w:shd w:val="pct25" w:color="00FF00" w:fill="auto"/>
    </w:rPr>
  </w:style>
  <w:style w:type="paragraph" w:customStyle="1" w:styleId="ListinTable">
    <w:name w:val="List in Table"/>
    <w:aliases w:val="lit"/>
    <w:basedOn w:val="Text"/>
    <w:rsid w:val="0034091F"/>
    <w:pPr>
      <w:spacing w:before="0" w:after="120" w:line="240" w:lineRule="exact"/>
    </w:pPr>
    <w:rPr>
      <w:color w:val="auto"/>
    </w:rPr>
  </w:style>
  <w:style w:type="paragraph" w:customStyle="1" w:styleId="TextNonlocalizable">
    <w:name w:val="Text Nonlocalizable"/>
    <w:aliases w:val="tn"/>
    <w:basedOn w:val="Text"/>
    <w:autoRedefine/>
    <w:rsid w:val="0034091F"/>
  </w:style>
  <w:style w:type="character" w:customStyle="1" w:styleId="Trademark">
    <w:name w:val="Trademark"/>
    <w:aliases w:val="tr"/>
    <w:rsid w:val="0034091F"/>
    <w:rPr>
      <w:sz w:val="16"/>
      <w:szCs w:val="16"/>
    </w:rPr>
  </w:style>
  <w:style w:type="character" w:customStyle="1" w:styleId="ALT">
    <w:name w:val="ALT"/>
    <w:basedOn w:val="HTML"/>
    <w:rsid w:val="009A41DF"/>
    <w:rPr>
      <w:rFonts w:ascii="Courier New" w:hAnsi="Courier New"/>
      <w:color w:val="000000"/>
      <w:sz w:val="20"/>
      <w:bdr w:val="none" w:sz="0" w:space="0" w:color="auto"/>
      <w:shd w:val="solid" w:color="00FFFF" w:fill="auto"/>
    </w:rPr>
  </w:style>
  <w:style w:type="character" w:customStyle="1" w:styleId="TechReview">
    <w:name w:val="Tech Review"/>
    <w:basedOn w:val="CodeFeaturedElement"/>
    <w:rsid w:val="0034091F"/>
    <w:rPr>
      <w:rFonts w:ascii="Courier New" w:hAnsi="Courier New"/>
      <w:b/>
      <w:noProof/>
      <w:color w:val="FF9900"/>
      <w:sz w:val="20"/>
    </w:rPr>
  </w:style>
  <w:style w:type="paragraph" w:customStyle="1" w:styleId="TableSpacingAfter">
    <w:name w:val="Table Spacing After"/>
    <w:aliases w:val="tsa"/>
    <w:basedOn w:val="Text"/>
    <w:next w:val="Text"/>
    <w:rsid w:val="0034091F"/>
    <w:pPr>
      <w:spacing w:after="0" w:line="120" w:lineRule="exact"/>
    </w:pPr>
    <w:rPr>
      <w:sz w:val="12"/>
    </w:rPr>
  </w:style>
  <w:style w:type="paragraph" w:customStyle="1" w:styleId="FigureEmbedded">
    <w:name w:val="Figure Embedded"/>
    <w:aliases w:val="fige"/>
    <w:basedOn w:val="Text"/>
    <w:rsid w:val="0034091F"/>
    <w:pPr>
      <w:spacing w:after="180" w:line="240" w:lineRule="auto"/>
    </w:pPr>
  </w:style>
  <w:style w:type="paragraph" w:customStyle="1" w:styleId="LabelSpecial">
    <w:name w:val="Label Special"/>
    <w:aliases w:val="ls"/>
    <w:basedOn w:val="Label"/>
    <w:rsid w:val="0034091F"/>
  </w:style>
  <w:style w:type="paragraph" w:styleId="BalloonText">
    <w:name w:val="Balloon Text"/>
    <w:basedOn w:val="Normal"/>
    <w:semiHidden/>
    <w:rsid w:val="0070185E"/>
    <w:rPr>
      <w:rFonts w:ascii="Tahoma" w:hAnsi="Tahoma" w:cs="Tahoma"/>
      <w:sz w:val="16"/>
      <w:szCs w:val="16"/>
    </w:rPr>
  </w:style>
  <w:style w:type="table" w:styleId="TableGrid">
    <w:name w:val="Table Grid"/>
    <w:basedOn w:val="TableNormal"/>
    <w:uiPriority w:val="59"/>
    <w:rsid w:val="003F4003"/>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6D25CD"/>
    <w:pPr>
      <w:spacing w:before="100" w:beforeAutospacing="1" w:after="100" w:afterAutospacing="1"/>
    </w:pPr>
    <w:rPr>
      <w:rFonts w:ascii="Times New Roman" w:hAnsi="Times New Roman"/>
      <w:b/>
      <w:sz w:val="24"/>
      <w:szCs w:val="24"/>
    </w:rPr>
  </w:style>
  <w:style w:type="character" w:styleId="Hyperlink">
    <w:name w:val="Hyperlink"/>
    <w:basedOn w:val="DefaultParagraphFont"/>
    <w:uiPriority w:val="99"/>
    <w:rsid w:val="00654FBE"/>
    <w:rPr>
      <w:color w:val="0000FF"/>
      <w:u w:val="single"/>
    </w:rPr>
  </w:style>
  <w:style w:type="character" w:styleId="HTMLCode">
    <w:name w:val="HTML Code"/>
    <w:basedOn w:val="DefaultParagraphFont"/>
    <w:rsid w:val="004C53B0"/>
    <w:rPr>
      <w:rFonts w:ascii="Courier New" w:eastAsia="Times New Roman" w:hAnsi="Courier New" w:cs="Courier New" w:hint="default"/>
      <w:color w:val="000066"/>
      <w:sz w:val="24"/>
      <w:szCs w:val="24"/>
    </w:rPr>
  </w:style>
  <w:style w:type="paragraph" w:styleId="HTMLPreformatted">
    <w:name w:val="HTML Preformatted"/>
    <w:basedOn w:val="Normal"/>
    <w:rsid w:val="00A6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rPr>
  </w:style>
  <w:style w:type="paragraph" w:styleId="CommentSubject">
    <w:name w:val="annotation subject"/>
    <w:basedOn w:val="CommentText"/>
    <w:next w:val="CommentText"/>
    <w:semiHidden/>
    <w:rsid w:val="001336DA"/>
    <w:rPr>
      <w:b/>
      <w:bCs/>
      <w:color w:val="FF00FF"/>
    </w:rPr>
  </w:style>
  <w:style w:type="character" w:customStyle="1" w:styleId="TexxtChar">
    <w:name w:val="Texxt Char"/>
    <w:aliases w:val="t Char Char"/>
    <w:basedOn w:val="DefaultParagraphFont"/>
    <w:link w:val="Text"/>
    <w:rsid w:val="00690A78"/>
    <w:rPr>
      <w:rFonts w:ascii="Verdana" w:eastAsia="Times New Roman" w:hAnsi="Verdana"/>
      <w:color w:val="000000"/>
      <w:lang w:val="en-US" w:eastAsia="en-US" w:bidi="ar-SA"/>
    </w:rPr>
  </w:style>
  <w:style w:type="character" w:customStyle="1" w:styleId="TextinList1Char">
    <w:name w:val="Text in List 1 Char"/>
    <w:aliases w:val="t1 Char"/>
    <w:basedOn w:val="TexxtChar"/>
    <w:link w:val="TextinList1"/>
    <w:rsid w:val="00690A78"/>
    <w:rPr>
      <w:rFonts w:ascii="Verdana" w:eastAsia="Times New Roman" w:hAnsi="Verdana"/>
      <w:color w:val="000000"/>
      <w:lang w:val="en-US" w:eastAsia="en-US" w:bidi="ar-SA"/>
    </w:rPr>
  </w:style>
  <w:style w:type="character" w:customStyle="1" w:styleId="BulletedList1Char">
    <w:name w:val="Bulleted List 1 Char"/>
    <w:aliases w:val="bl1 Char"/>
    <w:basedOn w:val="DefaultParagraphFont"/>
    <w:link w:val="BulletedList1"/>
    <w:rsid w:val="004D48B5"/>
    <w:rPr>
      <w:rFonts w:ascii="Verdana" w:eastAsia="Times New Roman" w:hAnsi="Verdana"/>
      <w:color w:val="000000"/>
    </w:rPr>
  </w:style>
  <w:style w:type="character" w:styleId="FollowedHyperlink">
    <w:name w:val="FollowedHyperlink"/>
    <w:basedOn w:val="DefaultParagraphFont"/>
    <w:rsid w:val="00E02A63"/>
    <w:rPr>
      <w:color w:val="800080"/>
      <w:u w:val="single"/>
    </w:rPr>
  </w:style>
  <w:style w:type="paragraph" w:styleId="Title">
    <w:name w:val="Title"/>
    <w:basedOn w:val="Normal"/>
    <w:next w:val="Normal"/>
    <w:link w:val="TitleChar"/>
    <w:uiPriority w:val="10"/>
    <w:qFormat/>
    <w:rsid w:val="00112F0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2F07"/>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112F07"/>
    <w:rPr>
      <w:b/>
      <w:bCs/>
      <w:color w:val="4F81BD" w:themeColor="accent1"/>
      <w:sz w:val="18"/>
      <w:szCs w:val="18"/>
    </w:rPr>
  </w:style>
  <w:style w:type="paragraph" w:styleId="ListParagraph">
    <w:name w:val="List Paragraph"/>
    <w:basedOn w:val="Normal"/>
    <w:uiPriority w:val="34"/>
    <w:qFormat/>
    <w:rsid w:val="00112F07"/>
    <w:pPr>
      <w:ind w:left="720"/>
      <w:contextualSpacing/>
    </w:pPr>
  </w:style>
  <w:style w:type="paragraph" w:styleId="Revision">
    <w:name w:val="Revision"/>
    <w:hidden/>
    <w:uiPriority w:val="99"/>
    <w:semiHidden/>
    <w:rsid w:val="00316716"/>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0091">
      <w:bodyDiv w:val="1"/>
      <w:marLeft w:val="0"/>
      <w:marRight w:val="0"/>
      <w:marTop w:val="0"/>
      <w:marBottom w:val="0"/>
      <w:divBdr>
        <w:top w:val="none" w:sz="0" w:space="0" w:color="auto"/>
        <w:left w:val="none" w:sz="0" w:space="0" w:color="auto"/>
        <w:bottom w:val="none" w:sz="0" w:space="0" w:color="auto"/>
        <w:right w:val="none" w:sz="0" w:space="0" w:color="auto"/>
      </w:divBdr>
      <w:divsChild>
        <w:div w:id="578489545">
          <w:marLeft w:val="0"/>
          <w:marRight w:val="0"/>
          <w:marTop w:val="0"/>
          <w:marBottom w:val="0"/>
          <w:divBdr>
            <w:top w:val="none" w:sz="0" w:space="0" w:color="auto"/>
            <w:left w:val="none" w:sz="0" w:space="0" w:color="auto"/>
            <w:bottom w:val="none" w:sz="0" w:space="0" w:color="auto"/>
            <w:right w:val="none" w:sz="0" w:space="0" w:color="auto"/>
          </w:divBdr>
        </w:div>
      </w:divsChild>
    </w:div>
    <w:div w:id="119763811">
      <w:bodyDiv w:val="1"/>
      <w:marLeft w:val="0"/>
      <w:marRight w:val="0"/>
      <w:marTop w:val="0"/>
      <w:marBottom w:val="0"/>
      <w:divBdr>
        <w:top w:val="none" w:sz="0" w:space="0" w:color="auto"/>
        <w:left w:val="none" w:sz="0" w:space="0" w:color="auto"/>
        <w:bottom w:val="none" w:sz="0" w:space="0" w:color="auto"/>
        <w:right w:val="none" w:sz="0" w:space="0" w:color="auto"/>
      </w:divBdr>
      <w:divsChild>
        <w:div w:id="305202797">
          <w:marLeft w:val="0"/>
          <w:marRight w:val="0"/>
          <w:marTop w:val="0"/>
          <w:marBottom w:val="0"/>
          <w:divBdr>
            <w:top w:val="none" w:sz="0" w:space="0" w:color="auto"/>
            <w:left w:val="none" w:sz="0" w:space="0" w:color="auto"/>
            <w:bottom w:val="none" w:sz="0" w:space="0" w:color="auto"/>
            <w:right w:val="none" w:sz="0" w:space="0" w:color="auto"/>
          </w:divBdr>
          <w:divsChild>
            <w:div w:id="60446309">
              <w:marLeft w:val="0"/>
              <w:marRight w:val="0"/>
              <w:marTop w:val="0"/>
              <w:marBottom w:val="0"/>
              <w:divBdr>
                <w:top w:val="none" w:sz="0" w:space="0" w:color="auto"/>
                <w:left w:val="none" w:sz="0" w:space="0" w:color="auto"/>
                <w:bottom w:val="none" w:sz="0" w:space="0" w:color="auto"/>
                <w:right w:val="none" w:sz="0" w:space="0" w:color="auto"/>
              </w:divBdr>
              <w:divsChild>
                <w:div w:id="15609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54241">
      <w:bodyDiv w:val="1"/>
      <w:marLeft w:val="0"/>
      <w:marRight w:val="0"/>
      <w:marTop w:val="0"/>
      <w:marBottom w:val="0"/>
      <w:divBdr>
        <w:top w:val="none" w:sz="0" w:space="0" w:color="auto"/>
        <w:left w:val="none" w:sz="0" w:space="0" w:color="auto"/>
        <w:bottom w:val="none" w:sz="0" w:space="0" w:color="auto"/>
        <w:right w:val="none" w:sz="0" w:space="0" w:color="auto"/>
      </w:divBdr>
    </w:div>
    <w:div w:id="559246966">
      <w:bodyDiv w:val="1"/>
      <w:marLeft w:val="0"/>
      <w:marRight w:val="0"/>
      <w:marTop w:val="0"/>
      <w:marBottom w:val="0"/>
      <w:divBdr>
        <w:top w:val="none" w:sz="0" w:space="0" w:color="auto"/>
        <w:left w:val="none" w:sz="0" w:space="0" w:color="auto"/>
        <w:bottom w:val="none" w:sz="0" w:space="0" w:color="auto"/>
        <w:right w:val="none" w:sz="0" w:space="0" w:color="auto"/>
      </w:divBdr>
      <w:divsChild>
        <w:div w:id="593248448">
          <w:marLeft w:val="0"/>
          <w:marRight w:val="0"/>
          <w:marTop w:val="0"/>
          <w:marBottom w:val="0"/>
          <w:divBdr>
            <w:top w:val="none" w:sz="0" w:space="0" w:color="auto"/>
            <w:left w:val="none" w:sz="0" w:space="0" w:color="auto"/>
            <w:bottom w:val="none" w:sz="0" w:space="0" w:color="auto"/>
            <w:right w:val="none" w:sz="0" w:space="0" w:color="auto"/>
          </w:divBdr>
          <w:divsChild>
            <w:div w:id="54819448">
              <w:marLeft w:val="0"/>
              <w:marRight w:val="0"/>
              <w:marTop w:val="0"/>
              <w:marBottom w:val="0"/>
              <w:divBdr>
                <w:top w:val="none" w:sz="0" w:space="0" w:color="auto"/>
                <w:left w:val="none" w:sz="0" w:space="0" w:color="auto"/>
                <w:bottom w:val="none" w:sz="0" w:space="0" w:color="auto"/>
                <w:right w:val="none" w:sz="0" w:space="0" w:color="auto"/>
              </w:divBdr>
            </w:div>
            <w:div w:id="111437258">
              <w:marLeft w:val="0"/>
              <w:marRight w:val="0"/>
              <w:marTop w:val="0"/>
              <w:marBottom w:val="0"/>
              <w:divBdr>
                <w:top w:val="none" w:sz="0" w:space="0" w:color="auto"/>
                <w:left w:val="none" w:sz="0" w:space="0" w:color="auto"/>
                <w:bottom w:val="none" w:sz="0" w:space="0" w:color="auto"/>
                <w:right w:val="none" w:sz="0" w:space="0" w:color="auto"/>
              </w:divBdr>
            </w:div>
            <w:div w:id="378483713">
              <w:marLeft w:val="0"/>
              <w:marRight w:val="0"/>
              <w:marTop w:val="0"/>
              <w:marBottom w:val="0"/>
              <w:divBdr>
                <w:top w:val="none" w:sz="0" w:space="0" w:color="auto"/>
                <w:left w:val="none" w:sz="0" w:space="0" w:color="auto"/>
                <w:bottom w:val="none" w:sz="0" w:space="0" w:color="auto"/>
                <w:right w:val="none" w:sz="0" w:space="0" w:color="auto"/>
              </w:divBdr>
            </w:div>
            <w:div w:id="532958430">
              <w:marLeft w:val="0"/>
              <w:marRight w:val="0"/>
              <w:marTop w:val="0"/>
              <w:marBottom w:val="0"/>
              <w:divBdr>
                <w:top w:val="none" w:sz="0" w:space="0" w:color="auto"/>
                <w:left w:val="none" w:sz="0" w:space="0" w:color="auto"/>
                <w:bottom w:val="none" w:sz="0" w:space="0" w:color="auto"/>
                <w:right w:val="none" w:sz="0" w:space="0" w:color="auto"/>
              </w:divBdr>
            </w:div>
            <w:div w:id="600183029">
              <w:marLeft w:val="0"/>
              <w:marRight w:val="0"/>
              <w:marTop w:val="0"/>
              <w:marBottom w:val="0"/>
              <w:divBdr>
                <w:top w:val="none" w:sz="0" w:space="0" w:color="auto"/>
                <w:left w:val="none" w:sz="0" w:space="0" w:color="auto"/>
                <w:bottom w:val="none" w:sz="0" w:space="0" w:color="auto"/>
                <w:right w:val="none" w:sz="0" w:space="0" w:color="auto"/>
              </w:divBdr>
            </w:div>
            <w:div w:id="865295783">
              <w:marLeft w:val="0"/>
              <w:marRight w:val="0"/>
              <w:marTop w:val="0"/>
              <w:marBottom w:val="0"/>
              <w:divBdr>
                <w:top w:val="none" w:sz="0" w:space="0" w:color="auto"/>
                <w:left w:val="none" w:sz="0" w:space="0" w:color="auto"/>
                <w:bottom w:val="none" w:sz="0" w:space="0" w:color="auto"/>
                <w:right w:val="none" w:sz="0" w:space="0" w:color="auto"/>
              </w:divBdr>
            </w:div>
            <w:div w:id="879627991">
              <w:marLeft w:val="0"/>
              <w:marRight w:val="0"/>
              <w:marTop w:val="0"/>
              <w:marBottom w:val="0"/>
              <w:divBdr>
                <w:top w:val="none" w:sz="0" w:space="0" w:color="auto"/>
                <w:left w:val="none" w:sz="0" w:space="0" w:color="auto"/>
                <w:bottom w:val="none" w:sz="0" w:space="0" w:color="auto"/>
                <w:right w:val="none" w:sz="0" w:space="0" w:color="auto"/>
              </w:divBdr>
            </w:div>
            <w:div w:id="951280455">
              <w:marLeft w:val="0"/>
              <w:marRight w:val="0"/>
              <w:marTop w:val="0"/>
              <w:marBottom w:val="0"/>
              <w:divBdr>
                <w:top w:val="none" w:sz="0" w:space="0" w:color="auto"/>
                <w:left w:val="none" w:sz="0" w:space="0" w:color="auto"/>
                <w:bottom w:val="none" w:sz="0" w:space="0" w:color="auto"/>
                <w:right w:val="none" w:sz="0" w:space="0" w:color="auto"/>
              </w:divBdr>
            </w:div>
            <w:div w:id="967666844">
              <w:marLeft w:val="0"/>
              <w:marRight w:val="0"/>
              <w:marTop w:val="0"/>
              <w:marBottom w:val="0"/>
              <w:divBdr>
                <w:top w:val="none" w:sz="0" w:space="0" w:color="auto"/>
                <w:left w:val="none" w:sz="0" w:space="0" w:color="auto"/>
                <w:bottom w:val="none" w:sz="0" w:space="0" w:color="auto"/>
                <w:right w:val="none" w:sz="0" w:space="0" w:color="auto"/>
              </w:divBdr>
            </w:div>
            <w:div w:id="1138914039">
              <w:marLeft w:val="0"/>
              <w:marRight w:val="0"/>
              <w:marTop w:val="0"/>
              <w:marBottom w:val="0"/>
              <w:divBdr>
                <w:top w:val="none" w:sz="0" w:space="0" w:color="auto"/>
                <w:left w:val="none" w:sz="0" w:space="0" w:color="auto"/>
                <w:bottom w:val="none" w:sz="0" w:space="0" w:color="auto"/>
                <w:right w:val="none" w:sz="0" w:space="0" w:color="auto"/>
              </w:divBdr>
            </w:div>
            <w:div w:id="1186292379">
              <w:marLeft w:val="0"/>
              <w:marRight w:val="0"/>
              <w:marTop w:val="0"/>
              <w:marBottom w:val="0"/>
              <w:divBdr>
                <w:top w:val="none" w:sz="0" w:space="0" w:color="auto"/>
                <w:left w:val="none" w:sz="0" w:space="0" w:color="auto"/>
                <w:bottom w:val="none" w:sz="0" w:space="0" w:color="auto"/>
                <w:right w:val="none" w:sz="0" w:space="0" w:color="auto"/>
              </w:divBdr>
            </w:div>
            <w:div w:id="1242374208">
              <w:marLeft w:val="0"/>
              <w:marRight w:val="0"/>
              <w:marTop w:val="0"/>
              <w:marBottom w:val="0"/>
              <w:divBdr>
                <w:top w:val="none" w:sz="0" w:space="0" w:color="auto"/>
                <w:left w:val="none" w:sz="0" w:space="0" w:color="auto"/>
                <w:bottom w:val="none" w:sz="0" w:space="0" w:color="auto"/>
                <w:right w:val="none" w:sz="0" w:space="0" w:color="auto"/>
              </w:divBdr>
            </w:div>
            <w:div w:id="1341472106">
              <w:marLeft w:val="0"/>
              <w:marRight w:val="0"/>
              <w:marTop w:val="0"/>
              <w:marBottom w:val="0"/>
              <w:divBdr>
                <w:top w:val="none" w:sz="0" w:space="0" w:color="auto"/>
                <w:left w:val="none" w:sz="0" w:space="0" w:color="auto"/>
                <w:bottom w:val="none" w:sz="0" w:space="0" w:color="auto"/>
                <w:right w:val="none" w:sz="0" w:space="0" w:color="auto"/>
              </w:divBdr>
            </w:div>
            <w:div w:id="1573617052">
              <w:marLeft w:val="0"/>
              <w:marRight w:val="0"/>
              <w:marTop w:val="0"/>
              <w:marBottom w:val="0"/>
              <w:divBdr>
                <w:top w:val="none" w:sz="0" w:space="0" w:color="auto"/>
                <w:left w:val="none" w:sz="0" w:space="0" w:color="auto"/>
                <w:bottom w:val="none" w:sz="0" w:space="0" w:color="auto"/>
                <w:right w:val="none" w:sz="0" w:space="0" w:color="auto"/>
              </w:divBdr>
            </w:div>
            <w:div w:id="1603881563">
              <w:marLeft w:val="0"/>
              <w:marRight w:val="0"/>
              <w:marTop w:val="0"/>
              <w:marBottom w:val="0"/>
              <w:divBdr>
                <w:top w:val="none" w:sz="0" w:space="0" w:color="auto"/>
                <w:left w:val="none" w:sz="0" w:space="0" w:color="auto"/>
                <w:bottom w:val="none" w:sz="0" w:space="0" w:color="auto"/>
                <w:right w:val="none" w:sz="0" w:space="0" w:color="auto"/>
              </w:divBdr>
            </w:div>
            <w:div w:id="1785996274">
              <w:marLeft w:val="0"/>
              <w:marRight w:val="0"/>
              <w:marTop w:val="0"/>
              <w:marBottom w:val="0"/>
              <w:divBdr>
                <w:top w:val="none" w:sz="0" w:space="0" w:color="auto"/>
                <w:left w:val="none" w:sz="0" w:space="0" w:color="auto"/>
                <w:bottom w:val="none" w:sz="0" w:space="0" w:color="auto"/>
                <w:right w:val="none" w:sz="0" w:space="0" w:color="auto"/>
              </w:divBdr>
            </w:div>
            <w:div w:id="1838574178">
              <w:marLeft w:val="0"/>
              <w:marRight w:val="0"/>
              <w:marTop w:val="0"/>
              <w:marBottom w:val="0"/>
              <w:divBdr>
                <w:top w:val="none" w:sz="0" w:space="0" w:color="auto"/>
                <w:left w:val="none" w:sz="0" w:space="0" w:color="auto"/>
                <w:bottom w:val="none" w:sz="0" w:space="0" w:color="auto"/>
                <w:right w:val="none" w:sz="0" w:space="0" w:color="auto"/>
              </w:divBdr>
            </w:div>
            <w:div w:id="1842427954">
              <w:marLeft w:val="0"/>
              <w:marRight w:val="0"/>
              <w:marTop w:val="0"/>
              <w:marBottom w:val="0"/>
              <w:divBdr>
                <w:top w:val="none" w:sz="0" w:space="0" w:color="auto"/>
                <w:left w:val="none" w:sz="0" w:space="0" w:color="auto"/>
                <w:bottom w:val="none" w:sz="0" w:space="0" w:color="auto"/>
                <w:right w:val="none" w:sz="0" w:space="0" w:color="auto"/>
              </w:divBdr>
            </w:div>
            <w:div w:id="1929149999">
              <w:marLeft w:val="0"/>
              <w:marRight w:val="0"/>
              <w:marTop w:val="0"/>
              <w:marBottom w:val="0"/>
              <w:divBdr>
                <w:top w:val="none" w:sz="0" w:space="0" w:color="auto"/>
                <w:left w:val="none" w:sz="0" w:space="0" w:color="auto"/>
                <w:bottom w:val="none" w:sz="0" w:space="0" w:color="auto"/>
                <w:right w:val="none" w:sz="0" w:space="0" w:color="auto"/>
              </w:divBdr>
            </w:div>
            <w:div w:id="1942031300">
              <w:marLeft w:val="0"/>
              <w:marRight w:val="0"/>
              <w:marTop w:val="0"/>
              <w:marBottom w:val="0"/>
              <w:divBdr>
                <w:top w:val="none" w:sz="0" w:space="0" w:color="auto"/>
                <w:left w:val="none" w:sz="0" w:space="0" w:color="auto"/>
                <w:bottom w:val="none" w:sz="0" w:space="0" w:color="auto"/>
                <w:right w:val="none" w:sz="0" w:space="0" w:color="auto"/>
              </w:divBdr>
            </w:div>
            <w:div w:id="2077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7950">
      <w:bodyDiv w:val="1"/>
      <w:marLeft w:val="0"/>
      <w:marRight w:val="0"/>
      <w:marTop w:val="0"/>
      <w:marBottom w:val="0"/>
      <w:divBdr>
        <w:top w:val="none" w:sz="0" w:space="0" w:color="auto"/>
        <w:left w:val="none" w:sz="0" w:space="0" w:color="auto"/>
        <w:bottom w:val="none" w:sz="0" w:space="0" w:color="auto"/>
        <w:right w:val="none" w:sz="0" w:space="0" w:color="auto"/>
      </w:divBdr>
      <w:divsChild>
        <w:div w:id="293213767">
          <w:marLeft w:val="0"/>
          <w:marRight w:val="0"/>
          <w:marTop w:val="0"/>
          <w:marBottom w:val="0"/>
          <w:divBdr>
            <w:top w:val="none" w:sz="0" w:space="0" w:color="auto"/>
            <w:left w:val="none" w:sz="0" w:space="0" w:color="auto"/>
            <w:bottom w:val="none" w:sz="0" w:space="0" w:color="auto"/>
            <w:right w:val="none" w:sz="0" w:space="0" w:color="auto"/>
          </w:divBdr>
          <w:divsChild>
            <w:div w:id="756681751">
              <w:marLeft w:val="0"/>
              <w:marRight w:val="0"/>
              <w:marTop w:val="0"/>
              <w:marBottom w:val="0"/>
              <w:divBdr>
                <w:top w:val="none" w:sz="0" w:space="0" w:color="auto"/>
                <w:left w:val="none" w:sz="0" w:space="0" w:color="auto"/>
                <w:bottom w:val="none" w:sz="0" w:space="0" w:color="auto"/>
                <w:right w:val="none" w:sz="0" w:space="0" w:color="auto"/>
              </w:divBdr>
            </w:div>
            <w:div w:id="1276643322">
              <w:marLeft w:val="0"/>
              <w:marRight w:val="0"/>
              <w:marTop w:val="0"/>
              <w:marBottom w:val="0"/>
              <w:divBdr>
                <w:top w:val="none" w:sz="0" w:space="0" w:color="auto"/>
                <w:left w:val="none" w:sz="0" w:space="0" w:color="auto"/>
                <w:bottom w:val="none" w:sz="0" w:space="0" w:color="auto"/>
                <w:right w:val="none" w:sz="0" w:space="0" w:color="auto"/>
              </w:divBdr>
            </w:div>
            <w:div w:id="19989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34868">
      <w:bodyDiv w:val="1"/>
      <w:marLeft w:val="0"/>
      <w:marRight w:val="0"/>
      <w:marTop w:val="0"/>
      <w:marBottom w:val="0"/>
      <w:divBdr>
        <w:top w:val="none" w:sz="0" w:space="0" w:color="auto"/>
        <w:left w:val="none" w:sz="0" w:space="0" w:color="auto"/>
        <w:bottom w:val="none" w:sz="0" w:space="0" w:color="auto"/>
        <w:right w:val="none" w:sz="0" w:space="0" w:color="auto"/>
      </w:divBdr>
      <w:divsChild>
        <w:div w:id="767970531">
          <w:marLeft w:val="0"/>
          <w:marRight w:val="0"/>
          <w:marTop w:val="0"/>
          <w:marBottom w:val="0"/>
          <w:divBdr>
            <w:top w:val="none" w:sz="0" w:space="0" w:color="auto"/>
            <w:left w:val="none" w:sz="0" w:space="0" w:color="auto"/>
            <w:bottom w:val="none" w:sz="0" w:space="0" w:color="auto"/>
            <w:right w:val="none" w:sz="0" w:space="0" w:color="auto"/>
          </w:divBdr>
          <w:divsChild>
            <w:div w:id="2113209846">
              <w:marLeft w:val="0"/>
              <w:marRight w:val="0"/>
              <w:marTop w:val="0"/>
              <w:marBottom w:val="0"/>
              <w:divBdr>
                <w:top w:val="none" w:sz="0" w:space="0" w:color="auto"/>
                <w:left w:val="none" w:sz="0" w:space="0" w:color="auto"/>
                <w:bottom w:val="none" w:sz="0" w:space="0" w:color="auto"/>
                <w:right w:val="none" w:sz="0" w:space="0" w:color="auto"/>
              </w:divBdr>
              <w:divsChild>
                <w:div w:id="512454914">
                  <w:marLeft w:val="0"/>
                  <w:marRight w:val="0"/>
                  <w:marTop w:val="0"/>
                  <w:marBottom w:val="0"/>
                  <w:divBdr>
                    <w:top w:val="none" w:sz="0" w:space="0" w:color="auto"/>
                    <w:left w:val="none" w:sz="0" w:space="0" w:color="auto"/>
                    <w:bottom w:val="none" w:sz="0" w:space="0" w:color="auto"/>
                    <w:right w:val="none" w:sz="0" w:space="0" w:color="auto"/>
                  </w:divBdr>
                  <w:divsChild>
                    <w:div w:id="8255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469310">
      <w:bodyDiv w:val="1"/>
      <w:marLeft w:val="0"/>
      <w:marRight w:val="0"/>
      <w:marTop w:val="0"/>
      <w:marBottom w:val="0"/>
      <w:divBdr>
        <w:top w:val="none" w:sz="0" w:space="0" w:color="auto"/>
        <w:left w:val="none" w:sz="0" w:space="0" w:color="auto"/>
        <w:bottom w:val="none" w:sz="0" w:space="0" w:color="auto"/>
        <w:right w:val="none" w:sz="0" w:space="0" w:color="auto"/>
      </w:divBdr>
      <w:divsChild>
        <w:div w:id="2127699785">
          <w:marLeft w:val="0"/>
          <w:marRight w:val="0"/>
          <w:marTop w:val="0"/>
          <w:marBottom w:val="0"/>
          <w:divBdr>
            <w:top w:val="none" w:sz="0" w:space="0" w:color="auto"/>
            <w:left w:val="none" w:sz="0" w:space="0" w:color="auto"/>
            <w:bottom w:val="none" w:sz="0" w:space="0" w:color="auto"/>
            <w:right w:val="none" w:sz="0" w:space="0" w:color="auto"/>
          </w:divBdr>
          <w:divsChild>
            <w:div w:id="1090470656">
              <w:marLeft w:val="0"/>
              <w:marRight w:val="0"/>
              <w:marTop w:val="0"/>
              <w:marBottom w:val="0"/>
              <w:divBdr>
                <w:top w:val="none" w:sz="0" w:space="0" w:color="auto"/>
                <w:left w:val="none" w:sz="0" w:space="0" w:color="auto"/>
                <w:bottom w:val="none" w:sz="0" w:space="0" w:color="auto"/>
                <w:right w:val="none" w:sz="0" w:space="0" w:color="auto"/>
              </w:divBdr>
              <w:divsChild>
                <w:div w:id="1483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7161">
      <w:bodyDiv w:val="1"/>
      <w:marLeft w:val="0"/>
      <w:marRight w:val="0"/>
      <w:marTop w:val="0"/>
      <w:marBottom w:val="0"/>
      <w:divBdr>
        <w:top w:val="none" w:sz="0" w:space="0" w:color="auto"/>
        <w:left w:val="none" w:sz="0" w:space="0" w:color="auto"/>
        <w:bottom w:val="none" w:sz="0" w:space="0" w:color="auto"/>
        <w:right w:val="none" w:sz="0" w:space="0" w:color="auto"/>
      </w:divBdr>
    </w:div>
    <w:div w:id="1217276593">
      <w:bodyDiv w:val="1"/>
      <w:marLeft w:val="0"/>
      <w:marRight w:val="0"/>
      <w:marTop w:val="0"/>
      <w:marBottom w:val="0"/>
      <w:divBdr>
        <w:top w:val="none" w:sz="0" w:space="0" w:color="auto"/>
        <w:left w:val="none" w:sz="0" w:space="0" w:color="auto"/>
        <w:bottom w:val="none" w:sz="0" w:space="0" w:color="auto"/>
        <w:right w:val="none" w:sz="0" w:space="0" w:color="auto"/>
      </w:divBdr>
      <w:divsChild>
        <w:div w:id="571240538">
          <w:marLeft w:val="0"/>
          <w:marRight w:val="0"/>
          <w:marTop w:val="0"/>
          <w:marBottom w:val="0"/>
          <w:divBdr>
            <w:top w:val="none" w:sz="0" w:space="0" w:color="auto"/>
            <w:left w:val="none" w:sz="0" w:space="0" w:color="auto"/>
            <w:bottom w:val="none" w:sz="0" w:space="0" w:color="auto"/>
            <w:right w:val="none" w:sz="0" w:space="0" w:color="auto"/>
          </w:divBdr>
          <w:divsChild>
            <w:div w:id="31466940">
              <w:marLeft w:val="0"/>
              <w:marRight w:val="0"/>
              <w:marTop w:val="0"/>
              <w:marBottom w:val="0"/>
              <w:divBdr>
                <w:top w:val="none" w:sz="0" w:space="0" w:color="auto"/>
                <w:left w:val="none" w:sz="0" w:space="0" w:color="auto"/>
                <w:bottom w:val="none" w:sz="0" w:space="0" w:color="auto"/>
                <w:right w:val="none" w:sz="0" w:space="0" w:color="auto"/>
              </w:divBdr>
            </w:div>
            <w:div w:id="346371296">
              <w:marLeft w:val="0"/>
              <w:marRight w:val="0"/>
              <w:marTop w:val="0"/>
              <w:marBottom w:val="0"/>
              <w:divBdr>
                <w:top w:val="none" w:sz="0" w:space="0" w:color="auto"/>
                <w:left w:val="none" w:sz="0" w:space="0" w:color="auto"/>
                <w:bottom w:val="none" w:sz="0" w:space="0" w:color="auto"/>
                <w:right w:val="none" w:sz="0" w:space="0" w:color="auto"/>
              </w:divBdr>
            </w:div>
            <w:div w:id="573243760">
              <w:marLeft w:val="0"/>
              <w:marRight w:val="0"/>
              <w:marTop w:val="0"/>
              <w:marBottom w:val="0"/>
              <w:divBdr>
                <w:top w:val="none" w:sz="0" w:space="0" w:color="auto"/>
                <w:left w:val="none" w:sz="0" w:space="0" w:color="auto"/>
                <w:bottom w:val="none" w:sz="0" w:space="0" w:color="auto"/>
                <w:right w:val="none" w:sz="0" w:space="0" w:color="auto"/>
              </w:divBdr>
            </w:div>
            <w:div w:id="846098209">
              <w:marLeft w:val="0"/>
              <w:marRight w:val="0"/>
              <w:marTop w:val="0"/>
              <w:marBottom w:val="0"/>
              <w:divBdr>
                <w:top w:val="none" w:sz="0" w:space="0" w:color="auto"/>
                <w:left w:val="none" w:sz="0" w:space="0" w:color="auto"/>
                <w:bottom w:val="none" w:sz="0" w:space="0" w:color="auto"/>
                <w:right w:val="none" w:sz="0" w:space="0" w:color="auto"/>
              </w:divBdr>
            </w:div>
            <w:div w:id="1813209322">
              <w:marLeft w:val="0"/>
              <w:marRight w:val="0"/>
              <w:marTop w:val="0"/>
              <w:marBottom w:val="0"/>
              <w:divBdr>
                <w:top w:val="none" w:sz="0" w:space="0" w:color="auto"/>
                <w:left w:val="none" w:sz="0" w:space="0" w:color="auto"/>
                <w:bottom w:val="none" w:sz="0" w:space="0" w:color="auto"/>
                <w:right w:val="none" w:sz="0" w:space="0" w:color="auto"/>
              </w:divBdr>
            </w:div>
            <w:div w:id="21414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4572">
      <w:bodyDiv w:val="1"/>
      <w:marLeft w:val="0"/>
      <w:marRight w:val="0"/>
      <w:marTop w:val="0"/>
      <w:marBottom w:val="0"/>
      <w:divBdr>
        <w:top w:val="none" w:sz="0" w:space="0" w:color="auto"/>
        <w:left w:val="none" w:sz="0" w:space="0" w:color="auto"/>
        <w:bottom w:val="none" w:sz="0" w:space="0" w:color="auto"/>
        <w:right w:val="none" w:sz="0" w:space="0" w:color="auto"/>
      </w:divBdr>
      <w:divsChild>
        <w:div w:id="1586961432">
          <w:marLeft w:val="0"/>
          <w:marRight w:val="0"/>
          <w:marTop w:val="0"/>
          <w:marBottom w:val="0"/>
          <w:divBdr>
            <w:top w:val="none" w:sz="0" w:space="0" w:color="auto"/>
            <w:left w:val="none" w:sz="0" w:space="0" w:color="auto"/>
            <w:bottom w:val="none" w:sz="0" w:space="0" w:color="auto"/>
            <w:right w:val="none" w:sz="0" w:space="0" w:color="auto"/>
          </w:divBdr>
        </w:div>
      </w:divsChild>
    </w:div>
    <w:div w:id="1317800406">
      <w:bodyDiv w:val="1"/>
      <w:marLeft w:val="0"/>
      <w:marRight w:val="0"/>
      <w:marTop w:val="0"/>
      <w:marBottom w:val="0"/>
      <w:divBdr>
        <w:top w:val="none" w:sz="0" w:space="0" w:color="auto"/>
        <w:left w:val="none" w:sz="0" w:space="0" w:color="auto"/>
        <w:bottom w:val="none" w:sz="0" w:space="0" w:color="auto"/>
        <w:right w:val="none" w:sz="0" w:space="0" w:color="auto"/>
      </w:divBdr>
      <w:divsChild>
        <w:div w:id="491454586">
          <w:marLeft w:val="0"/>
          <w:marRight w:val="0"/>
          <w:marTop w:val="0"/>
          <w:marBottom w:val="0"/>
          <w:divBdr>
            <w:top w:val="none" w:sz="0" w:space="0" w:color="auto"/>
            <w:left w:val="none" w:sz="0" w:space="0" w:color="auto"/>
            <w:bottom w:val="none" w:sz="0" w:space="0" w:color="auto"/>
            <w:right w:val="none" w:sz="0" w:space="0" w:color="auto"/>
          </w:divBdr>
          <w:divsChild>
            <w:div w:id="442382436">
              <w:marLeft w:val="0"/>
              <w:marRight w:val="0"/>
              <w:marTop w:val="0"/>
              <w:marBottom w:val="0"/>
              <w:divBdr>
                <w:top w:val="none" w:sz="0" w:space="0" w:color="auto"/>
                <w:left w:val="none" w:sz="0" w:space="0" w:color="auto"/>
                <w:bottom w:val="none" w:sz="0" w:space="0" w:color="auto"/>
                <w:right w:val="none" w:sz="0" w:space="0" w:color="auto"/>
              </w:divBdr>
            </w:div>
            <w:div w:id="1109197901">
              <w:marLeft w:val="0"/>
              <w:marRight w:val="0"/>
              <w:marTop w:val="0"/>
              <w:marBottom w:val="0"/>
              <w:divBdr>
                <w:top w:val="none" w:sz="0" w:space="0" w:color="auto"/>
                <w:left w:val="none" w:sz="0" w:space="0" w:color="auto"/>
                <w:bottom w:val="none" w:sz="0" w:space="0" w:color="auto"/>
                <w:right w:val="none" w:sz="0" w:space="0" w:color="auto"/>
              </w:divBdr>
            </w:div>
            <w:div w:id="1424687349">
              <w:marLeft w:val="0"/>
              <w:marRight w:val="0"/>
              <w:marTop w:val="0"/>
              <w:marBottom w:val="0"/>
              <w:divBdr>
                <w:top w:val="none" w:sz="0" w:space="0" w:color="auto"/>
                <w:left w:val="none" w:sz="0" w:space="0" w:color="auto"/>
                <w:bottom w:val="none" w:sz="0" w:space="0" w:color="auto"/>
                <w:right w:val="none" w:sz="0" w:space="0" w:color="auto"/>
              </w:divBdr>
            </w:div>
            <w:div w:id="1433865689">
              <w:marLeft w:val="0"/>
              <w:marRight w:val="0"/>
              <w:marTop w:val="0"/>
              <w:marBottom w:val="0"/>
              <w:divBdr>
                <w:top w:val="none" w:sz="0" w:space="0" w:color="auto"/>
                <w:left w:val="none" w:sz="0" w:space="0" w:color="auto"/>
                <w:bottom w:val="none" w:sz="0" w:space="0" w:color="auto"/>
                <w:right w:val="none" w:sz="0" w:space="0" w:color="auto"/>
              </w:divBdr>
            </w:div>
            <w:div w:id="1917668274">
              <w:marLeft w:val="0"/>
              <w:marRight w:val="0"/>
              <w:marTop w:val="0"/>
              <w:marBottom w:val="0"/>
              <w:divBdr>
                <w:top w:val="none" w:sz="0" w:space="0" w:color="auto"/>
                <w:left w:val="none" w:sz="0" w:space="0" w:color="auto"/>
                <w:bottom w:val="none" w:sz="0" w:space="0" w:color="auto"/>
                <w:right w:val="none" w:sz="0" w:space="0" w:color="auto"/>
              </w:divBdr>
            </w:div>
            <w:div w:id="1972902159">
              <w:marLeft w:val="0"/>
              <w:marRight w:val="0"/>
              <w:marTop w:val="0"/>
              <w:marBottom w:val="0"/>
              <w:divBdr>
                <w:top w:val="none" w:sz="0" w:space="0" w:color="auto"/>
                <w:left w:val="none" w:sz="0" w:space="0" w:color="auto"/>
                <w:bottom w:val="none" w:sz="0" w:space="0" w:color="auto"/>
                <w:right w:val="none" w:sz="0" w:space="0" w:color="auto"/>
              </w:divBdr>
            </w:div>
            <w:div w:id="20059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6179">
      <w:bodyDiv w:val="1"/>
      <w:marLeft w:val="0"/>
      <w:marRight w:val="0"/>
      <w:marTop w:val="0"/>
      <w:marBottom w:val="0"/>
      <w:divBdr>
        <w:top w:val="none" w:sz="0" w:space="0" w:color="auto"/>
        <w:left w:val="none" w:sz="0" w:space="0" w:color="auto"/>
        <w:bottom w:val="none" w:sz="0" w:space="0" w:color="auto"/>
        <w:right w:val="none" w:sz="0" w:space="0" w:color="auto"/>
      </w:divBdr>
    </w:div>
    <w:div w:id="1519000696">
      <w:bodyDiv w:val="1"/>
      <w:marLeft w:val="0"/>
      <w:marRight w:val="0"/>
      <w:marTop w:val="0"/>
      <w:marBottom w:val="0"/>
      <w:divBdr>
        <w:top w:val="none" w:sz="0" w:space="0" w:color="auto"/>
        <w:left w:val="none" w:sz="0" w:space="0" w:color="auto"/>
        <w:bottom w:val="none" w:sz="0" w:space="0" w:color="auto"/>
        <w:right w:val="none" w:sz="0" w:space="0" w:color="auto"/>
      </w:divBdr>
      <w:divsChild>
        <w:div w:id="682897594">
          <w:marLeft w:val="0"/>
          <w:marRight w:val="0"/>
          <w:marTop w:val="0"/>
          <w:marBottom w:val="0"/>
          <w:divBdr>
            <w:top w:val="none" w:sz="0" w:space="0" w:color="auto"/>
            <w:left w:val="none" w:sz="0" w:space="0" w:color="auto"/>
            <w:bottom w:val="none" w:sz="0" w:space="0" w:color="auto"/>
            <w:right w:val="none" w:sz="0" w:space="0" w:color="auto"/>
          </w:divBdr>
          <w:divsChild>
            <w:div w:id="20709641">
              <w:marLeft w:val="0"/>
              <w:marRight w:val="0"/>
              <w:marTop w:val="0"/>
              <w:marBottom w:val="0"/>
              <w:divBdr>
                <w:top w:val="none" w:sz="0" w:space="0" w:color="auto"/>
                <w:left w:val="none" w:sz="0" w:space="0" w:color="auto"/>
                <w:bottom w:val="none" w:sz="0" w:space="0" w:color="auto"/>
                <w:right w:val="none" w:sz="0" w:space="0" w:color="auto"/>
              </w:divBdr>
            </w:div>
            <w:div w:id="809522711">
              <w:marLeft w:val="0"/>
              <w:marRight w:val="0"/>
              <w:marTop w:val="0"/>
              <w:marBottom w:val="0"/>
              <w:divBdr>
                <w:top w:val="none" w:sz="0" w:space="0" w:color="auto"/>
                <w:left w:val="none" w:sz="0" w:space="0" w:color="auto"/>
                <w:bottom w:val="none" w:sz="0" w:space="0" w:color="auto"/>
                <w:right w:val="none" w:sz="0" w:space="0" w:color="auto"/>
              </w:divBdr>
            </w:div>
            <w:div w:id="1090739528">
              <w:marLeft w:val="0"/>
              <w:marRight w:val="0"/>
              <w:marTop w:val="0"/>
              <w:marBottom w:val="0"/>
              <w:divBdr>
                <w:top w:val="none" w:sz="0" w:space="0" w:color="auto"/>
                <w:left w:val="none" w:sz="0" w:space="0" w:color="auto"/>
                <w:bottom w:val="none" w:sz="0" w:space="0" w:color="auto"/>
                <w:right w:val="none" w:sz="0" w:space="0" w:color="auto"/>
              </w:divBdr>
            </w:div>
            <w:div w:id="11247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4516">
      <w:bodyDiv w:val="1"/>
      <w:marLeft w:val="0"/>
      <w:marRight w:val="0"/>
      <w:marTop w:val="0"/>
      <w:marBottom w:val="0"/>
      <w:divBdr>
        <w:top w:val="none" w:sz="0" w:space="0" w:color="auto"/>
        <w:left w:val="none" w:sz="0" w:space="0" w:color="auto"/>
        <w:bottom w:val="none" w:sz="0" w:space="0" w:color="auto"/>
        <w:right w:val="none" w:sz="0" w:space="0" w:color="auto"/>
      </w:divBdr>
      <w:divsChild>
        <w:div w:id="1611861696">
          <w:marLeft w:val="0"/>
          <w:marRight w:val="0"/>
          <w:marTop w:val="0"/>
          <w:marBottom w:val="0"/>
          <w:divBdr>
            <w:top w:val="none" w:sz="0" w:space="0" w:color="auto"/>
            <w:left w:val="none" w:sz="0" w:space="0" w:color="auto"/>
            <w:bottom w:val="none" w:sz="0" w:space="0" w:color="auto"/>
            <w:right w:val="none" w:sz="0" w:space="0" w:color="auto"/>
          </w:divBdr>
          <w:divsChild>
            <w:div w:id="1973706484">
              <w:marLeft w:val="0"/>
              <w:marRight w:val="0"/>
              <w:marTop w:val="0"/>
              <w:marBottom w:val="0"/>
              <w:divBdr>
                <w:top w:val="none" w:sz="0" w:space="0" w:color="auto"/>
                <w:left w:val="none" w:sz="0" w:space="0" w:color="auto"/>
                <w:bottom w:val="none" w:sz="0" w:space="0" w:color="auto"/>
                <w:right w:val="none" w:sz="0" w:space="0" w:color="auto"/>
              </w:divBdr>
              <w:divsChild>
                <w:div w:id="17616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94427">
      <w:bodyDiv w:val="1"/>
      <w:marLeft w:val="0"/>
      <w:marRight w:val="0"/>
      <w:marTop w:val="0"/>
      <w:marBottom w:val="0"/>
      <w:divBdr>
        <w:top w:val="none" w:sz="0" w:space="0" w:color="auto"/>
        <w:left w:val="none" w:sz="0" w:space="0" w:color="auto"/>
        <w:bottom w:val="none" w:sz="0" w:space="0" w:color="auto"/>
        <w:right w:val="none" w:sz="0" w:space="0" w:color="auto"/>
      </w:divBdr>
      <w:divsChild>
        <w:div w:id="1462265325">
          <w:marLeft w:val="0"/>
          <w:marRight w:val="0"/>
          <w:marTop w:val="0"/>
          <w:marBottom w:val="0"/>
          <w:divBdr>
            <w:top w:val="none" w:sz="0" w:space="0" w:color="auto"/>
            <w:left w:val="none" w:sz="0" w:space="0" w:color="auto"/>
            <w:bottom w:val="none" w:sz="0" w:space="0" w:color="auto"/>
            <w:right w:val="none" w:sz="0" w:space="0" w:color="auto"/>
          </w:divBdr>
          <w:divsChild>
            <w:div w:id="1424112263">
              <w:marLeft w:val="0"/>
              <w:marRight w:val="0"/>
              <w:marTop w:val="0"/>
              <w:marBottom w:val="0"/>
              <w:divBdr>
                <w:top w:val="none" w:sz="0" w:space="0" w:color="auto"/>
                <w:left w:val="none" w:sz="0" w:space="0" w:color="auto"/>
                <w:bottom w:val="none" w:sz="0" w:space="0" w:color="auto"/>
                <w:right w:val="none" w:sz="0" w:space="0" w:color="auto"/>
              </w:divBdr>
              <w:divsChild>
                <w:div w:id="5570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oleObject" Target="embeddings/oleObject3.bin"/><Relationship Id="rId39" Type="http://schemas.openxmlformats.org/officeDocument/2006/relationships/oleObject" Target="embeddings/oleObject8.bin"/><Relationship Id="rId3" Type="http://schemas.openxmlformats.org/officeDocument/2006/relationships/customXml" Target="../customXml/item3.xml"/><Relationship Id="rId21" Type="http://schemas.openxmlformats.org/officeDocument/2006/relationships/image" Target="media/image5.emf"/><Relationship Id="rId34" Type="http://schemas.openxmlformats.org/officeDocument/2006/relationships/image" Target="media/image13.emf"/><Relationship Id="rId42" Type="http://schemas.openxmlformats.org/officeDocument/2006/relationships/hyperlink" Target="http://www.microsoft.com/sql/default.mspx" TargetMode="External"/><Relationship Id="rId47" Type="http://schemas.openxmlformats.org/officeDocument/2006/relationships/header" Target="header5.xml"/><Relationship Id="rId50" Type="http://schemas.openxmlformats.org/officeDocument/2006/relationships/header" Target="header6.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oter" Target="footer2.xml"/><Relationship Id="rId25" Type="http://schemas.openxmlformats.org/officeDocument/2006/relationships/image" Target="media/image7.emf"/><Relationship Id="rId33" Type="http://schemas.openxmlformats.org/officeDocument/2006/relationships/oleObject" Target="embeddings/oleObject5.bin"/><Relationship Id="rId38" Type="http://schemas.openxmlformats.org/officeDocument/2006/relationships/image" Target="media/image15.emf"/><Relationship Id="rId46"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9.png"/><Relationship Id="rId41"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oleObject" Target="embeddings/oleObject2.bin"/><Relationship Id="rId32" Type="http://schemas.openxmlformats.org/officeDocument/2006/relationships/image" Target="media/image12.emf"/><Relationship Id="rId37" Type="http://schemas.openxmlformats.org/officeDocument/2006/relationships/oleObject" Target="embeddings/oleObject7.bin"/><Relationship Id="rId40" Type="http://schemas.openxmlformats.org/officeDocument/2006/relationships/image" Target="media/image16.emf"/><Relationship Id="rId45" Type="http://schemas.openxmlformats.org/officeDocument/2006/relationships/hyperlink" Target="mailto:sqlbp@microsoft.com?subject=White%20Paper%20Feedback:%20Best%20Practices%20for%20Semantic%20Data%20Modeling%20for%20Performance%20and%20Scalability" TargetMode="Externa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6.emf"/><Relationship Id="rId28" Type="http://schemas.openxmlformats.org/officeDocument/2006/relationships/oleObject" Target="embeddings/oleObject4.bin"/><Relationship Id="rId36" Type="http://schemas.openxmlformats.org/officeDocument/2006/relationships/image" Target="media/image14.emf"/><Relationship Id="rId49"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image" Target="media/image11.png"/><Relationship Id="rId44" Type="http://schemas.openxmlformats.org/officeDocument/2006/relationships/hyperlink" Target="http://msdn2.microsoft.com/en-us/sqlserver/default.aspx"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oleObject" Target="embeddings/oleObject1.bin"/><Relationship Id="rId27" Type="http://schemas.openxmlformats.org/officeDocument/2006/relationships/image" Target="media/image8.emf"/><Relationship Id="rId30" Type="http://schemas.openxmlformats.org/officeDocument/2006/relationships/image" Target="media/image10.png"/><Relationship Id="rId35" Type="http://schemas.openxmlformats.org/officeDocument/2006/relationships/oleObject" Target="embeddings/oleObject6.bin"/><Relationship Id="rId43" Type="http://schemas.openxmlformats.org/officeDocument/2006/relationships/hyperlink" Target="http://technet.microsoft.com/en-us/sqlserver/default.aspx" TargetMode="External"/><Relationship Id="rId48" Type="http://schemas.openxmlformats.org/officeDocument/2006/relationships/footer" Target="footer3.xml"/><Relationship Id="rId8" Type="http://schemas.openxmlformats.org/officeDocument/2006/relationships/settings" Target="settings.xml"/><Relationship Id="rId51"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URL xmlns="e088bdf7-e3e8-4871-901b-790e98bd1fd6">
      <Url xsi:nil="true"/>
      <Description xsi:nil="true"/>
    </URL>
    <Status xmlns="e088bdf7-e3e8-4871-901b-790e98bd1fd6">In Editing</Status>
    <Author0 xmlns="e088bdf7-e3e8-4871-901b-790e98bd1fd6">SanjayMi</Author0>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8C66A23E6BEB4BBC5A3055A52CD324" ma:contentTypeVersion="3" ma:contentTypeDescription="Create a new document." ma:contentTypeScope="" ma:versionID="ebf0397a2088b963338b5bf5559e6be3">
  <xsd:schema xmlns:xsd="http://www.w3.org/2001/XMLSchema" xmlns:p="http://schemas.microsoft.com/office/2006/metadata/properties" xmlns:ns2="e088bdf7-e3e8-4871-901b-790e98bd1fd6" targetNamespace="http://schemas.microsoft.com/office/2006/metadata/properties" ma:root="true" ma:fieldsID="8f4ae0b4e72f99a2ada204626e353dde" ns2:_="">
    <xsd:import namespace="e088bdf7-e3e8-4871-901b-790e98bd1fd6"/>
    <xsd:element name="properties">
      <xsd:complexType>
        <xsd:sequence>
          <xsd:element name="documentManagement">
            <xsd:complexType>
              <xsd:all>
                <xsd:element ref="ns2:Author0" minOccurs="0"/>
                <xsd:element ref="ns2:Status"/>
                <xsd:element ref="ns2:URL" minOccurs="0"/>
              </xsd:all>
            </xsd:complexType>
          </xsd:element>
        </xsd:sequence>
      </xsd:complexType>
    </xsd:element>
  </xsd:schema>
  <xsd:schema xmlns:xsd="http://www.w3.org/2001/XMLSchema" xmlns:dms="http://schemas.microsoft.com/office/2006/documentManagement/types" targetNamespace="e088bdf7-e3e8-4871-901b-790e98bd1fd6" elementFormDefault="qualified">
    <xsd:import namespace="http://schemas.microsoft.com/office/2006/documentManagement/types"/>
    <xsd:element name="Author0" ma:index="2" nillable="true" ma:displayName="Author" ma:internalName="Author0">
      <xsd:simpleType>
        <xsd:restriction base="dms:Text">
          <xsd:maxLength value="255"/>
        </xsd:restriction>
      </xsd:simpleType>
    </xsd:element>
    <xsd:element name="Status" ma:index="9" ma:displayName="Status" ma:default="In Editing" ma:format="Dropdown" ma:internalName="Status">
      <xsd:simpleType>
        <xsd:restriction base="dms:Choice">
          <xsd:enumeration value="In Editing"/>
          <xsd:enumeration value="Edit Complete"/>
          <xsd:enumeration value="Published"/>
        </xsd:restriction>
      </xsd:simpleType>
    </xsd:element>
    <xsd:element name="URL" ma:index="10"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C747440-53B5-4927-A33C-8A7B06DD5952}">
  <ds:schemaRefs>
    <ds:schemaRef ds:uri="http://schemas.microsoft.com/office/2006/metadata/properties"/>
    <ds:schemaRef ds:uri="e088bdf7-e3e8-4871-901b-790e98bd1fd6"/>
  </ds:schemaRefs>
</ds:datastoreItem>
</file>

<file path=customXml/itemProps2.xml><?xml version="1.0" encoding="utf-8"?>
<ds:datastoreItem xmlns:ds="http://schemas.openxmlformats.org/officeDocument/2006/customXml" ds:itemID="{B042C1D2-46C0-4C94-9F4C-671DDFE08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88bdf7-e3e8-4871-901b-790e98bd1fd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0775C30-2957-450F-AC1A-A31692EC7643}">
  <ds:schemaRefs>
    <ds:schemaRef ds:uri="http://schemas.microsoft.com/sharepoint/v3/contenttype/forms"/>
  </ds:schemaRefs>
</ds:datastoreItem>
</file>

<file path=customXml/itemProps4.xml><?xml version="1.0" encoding="utf-8"?>
<ds:datastoreItem xmlns:ds="http://schemas.openxmlformats.org/officeDocument/2006/customXml" ds:itemID="{62B2165E-3D5C-4385-BCB8-38D4405EB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21</Pages>
  <Words>5603</Words>
  <Characters>31939</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Best Practices for Semantic Data Modeling for Performance and Scalability</vt:lpstr>
    </vt:vector>
  </TitlesOfParts>
  <Company>Microsoft</Company>
  <LinksUpToDate>false</LinksUpToDate>
  <CharactersWithSpaces>37468</CharactersWithSpaces>
  <SharedDoc>false</SharedDoc>
  <HLinks>
    <vt:vector size="126" baseType="variant">
      <vt:variant>
        <vt:i4>6225965</vt:i4>
      </vt:variant>
      <vt:variant>
        <vt:i4>108</vt:i4>
      </vt:variant>
      <vt:variant>
        <vt:i4>0</vt:i4>
      </vt:variant>
      <vt:variant>
        <vt:i4>5</vt:i4>
      </vt:variant>
      <vt:variant>
        <vt:lpwstr>mailto:sqlfback@microsoft.com?subject=White%20Paper%20Feedback:%20%5bTitle%20of%20white%20paper%5d</vt:lpwstr>
      </vt:variant>
      <vt:variant>
        <vt:lpwstr/>
      </vt:variant>
      <vt:variant>
        <vt:i4>3342433</vt:i4>
      </vt:variant>
      <vt:variant>
        <vt:i4>105</vt:i4>
      </vt:variant>
      <vt:variant>
        <vt:i4>0</vt:i4>
      </vt:variant>
      <vt:variant>
        <vt:i4>5</vt:i4>
      </vt:variant>
      <vt:variant>
        <vt:lpwstr>http://msdn2.microsoft.com/en-us/sqlserver/default.aspx</vt:lpwstr>
      </vt:variant>
      <vt:variant>
        <vt:lpwstr/>
      </vt:variant>
      <vt:variant>
        <vt:i4>327700</vt:i4>
      </vt:variant>
      <vt:variant>
        <vt:i4>102</vt:i4>
      </vt:variant>
      <vt:variant>
        <vt:i4>0</vt:i4>
      </vt:variant>
      <vt:variant>
        <vt:i4>5</vt:i4>
      </vt:variant>
      <vt:variant>
        <vt:lpwstr>http://technet.microsoft.com/en-us/sqlserver/default.aspx</vt:lpwstr>
      </vt:variant>
      <vt:variant>
        <vt:lpwstr/>
      </vt:variant>
      <vt:variant>
        <vt:i4>6160475</vt:i4>
      </vt:variant>
      <vt:variant>
        <vt:i4>99</vt:i4>
      </vt:variant>
      <vt:variant>
        <vt:i4>0</vt:i4>
      </vt:variant>
      <vt:variant>
        <vt:i4>5</vt:i4>
      </vt:variant>
      <vt:variant>
        <vt:lpwstr>http://www.microsoft.com/sql/default.mspx</vt:lpwstr>
      </vt:variant>
      <vt:variant>
        <vt:lpwstr/>
      </vt:variant>
      <vt:variant>
        <vt:i4>6619252</vt:i4>
      </vt:variant>
      <vt:variant>
        <vt:i4>93</vt:i4>
      </vt:variant>
      <vt:variant>
        <vt:i4>0</vt:i4>
      </vt:variant>
      <vt:variant>
        <vt:i4>5</vt:i4>
      </vt:variant>
      <vt:variant>
        <vt:lpwstr>http://technetweb/partners/article.mht</vt:lpwstr>
      </vt:variant>
      <vt:variant>
        <vt:lpwstr/>
      </vt:variant>
      <vt:variant>
        <vt:i4>3801192</vt:i4>
      </vt:variant>
      <vt:variant>
        <vt:i4>90</vt:i4>
      </vt:variant>
      <vt:variant>
        <vt:i4>0</vt:i4>
      </vt:variant>
      <vt:variant>
        <vt:i4>5</vt:i4>
      </vt:variant>
      <vt:variant>
        <vt:lpwstr>http://mtpg/online/guidelines/graphics.aspx</vt:lpwstr>
      </vt:variant>
      <vt:variant>
        <vt:lpwstr/>
      </vt:variant>
      <vt:variant>
        <vt:i4>4849664</vt:i4>
      </vt:variant>
      <vt:variant>
        <vt:i4>87</vt:i4>
      </vt:variant>
      <vt:variant>
        <vt:i4>0</vt:i4>
      </vt:variant>
      <vt:variant>
        <vt:i4>5</vt:i4>
      </vt:variant>
      <vt:variant>
        <vt:lpwstr>http://www.microsoft.com/sql/bi/ProjectREAL/</vt:lpwstr>
      </vt:variant>
      <vt:variant>
        <vt:lpwstr/>
      </vt:variant>
      <vt:variant>
        <vt:i4>1179707</vt:i4>
      </vt:variant>
      <vt:variant>
        <vt:i4>80</vt:i4>
      </vt:variant>
      <vt:variant>
        <vt:i4>0</vt:i4>
      </vt:variant>
      <vt:variant>
        <vt:i4>5</vt:i4>
      </vt:variant>
      <vt:variant>
        <vt:lpwstr/>
      </vt:variant>
      <vt:variant>
        <vt:lpwstr>_Toc115690621</vt:lpwstr>
      </vt:variant>
      <vt:variant>
        <vt:i4>1179707</vt:i4>
      </vt:variant>
      <vt:variant>
        <vt:i4>74</vt:i4>
      </vt:variant>
      <vt:variant>
        <vt:i4>0</vt:i4>
      </vt:variant>
      <vt:variant>
        <vt:i4>5</vt:i4>
      </vt:variant>
      <vt:variant>
        <vt:lpwstr/>
      </vt:variant>
      <vt:variant>
        <vt:lpwstr>_Toc115690620</vt:lpwstr>
      </vt:variant>
      <vt:variant>
        <vt:i4>1114171</vt:i4>
      </vt:variant>
      <vt:variant>
        <vt:i4>68</vt:i4>
      </vt:variant>
      <vt:variant>
        <vt:i4>0</vt:i4>
      </vt:variant>
      <vt:variant>
        <vt:i4>5</vt:i4>
      </vt:variant>
      <vt:variant>
        <vt:lpwstr/>
      </vt:variant>
      <vt:variant>
        <vt:lpwstr>_Toc115690619</vt:lpwstr>
      </vt:variant>
      <vt:variant>
        <vt:i4>1114171</vt:i4>
      </vt:variant>
      <vt:variant>
        <vt:i4>62</vt:i4>
      </vt:variant>
      <vt:variant>
        <vt:i4>0</vt:i4>
      </vt:variant>
      <vt:variant>
        <vt:i4>5</vt:i4>
      </vt:variant>
      <vt:variant>
        <vt:lpwstr/>
      </vt:variant>
      <vt:variant>
        <vt:lpwstr>_Toc115690618</vt:lpwstr>
      </vt:variant>
      <vt:variant>
        <vt:i4>1114171</vt:i4>
      </vt:variant>
      <vt:variant>
        <vt:i4>56</vt:i4>
      </vt:variant>
      <vt:variant>
        <vt:i4>0</vt:i4>
      </vt:variant>
      <vt:variant>
        <vt:i4>5</vt:i4>
      </vt:variant>
      <vt:variant>
        <vt:lpwstr/>
      </vt:variant>
      <vt:variant>
        <vt:lpwstr>_Toc115690617</vt:lpwstr>
      </vt:variant>
      <vt:variant>
        <vt:i4>1114171</vt:i4>
      </vt:variant>
      <vt:variant>
        <vt:i4>50</vt:i4>
      </vt:variant>
      <vt:variant>
        <vt:i4>0</vt:i4>
      </vt:variant>
      <vt:variant>
        <vt:i4>5</vt:i4>
      </vt:variant>
      <vt:variant>
        <vt:lpwstr/>
      </vt:variant>
      <vt:variant>
        <vt:lpwstr>_Toc115690616</vt:lpwstr>
      </vt:variant>
      <vt:variant>
        <vt:i4>1114171</vt:i4>
      </vt:variant>
      <vt:variant>
        <vt:i4>44</vt:i4>
      </vt:variant>
      <vt:variant>
        <vt:i4>0</vt:i4>
      </vt:variant>
      <vt:variant>
        <vt:i4>5</vt:i4>
      </vt:variant>
      <vt:variant>
        <vt:lpwstr/>
      </vt:variant>
      <vt:variant>
        <vt:lpwstr>_Toc115690615</vt:lpwstr>
      </vt:variant>
      <vt:variant>
        <vt:i4>1114171</vt:i4>
      </vt:variant>
      <vt:variant>
        <vt:i4>38</vt:i4>
      </vt:variant>
      <vt:variant>
        <vt:i4>0</vt:i4>
      </vt:variant>
      <vt:variant>
        <vt:i4>5</vt:i4>
      </vt:variant>
      <vt:variant>
        <vt:lpwstr/>
      </vt:variant>
      <vt:variant>
        <vt:lpwstr>_Toc115690614</vt:lpwstr>
      </vt:variant>
      <vt:variant>
        <vt:i4>1114171</vt:i4>
      </vt:variant>
      <vt:variant>
        <vt:i4>32</vt:i4>
      </vt:variant>
      <vt:variant>
        <vt:i4>0</vt:i4>
      </vt:variant>
      <vt:variant>
        <vt:i4>5</vt:i4>
      </vt:variant>
      <vt:variant>
        <vt:lpwstr/>
      </vt:variant>
      <vt:variant>
        <vt:lpwstr>_Toc115690613</vt:lpwstr>
      </vt:variant>
      <vt:variant>
        <vt:i4>1114171</vt:i4>
      </vt:variant>
      <vt:variant>
        <vt:i4>26</vt:i4>
      </vt:variant>
      <vt:variant>
        <vt:i4>0</vt:i4>
      </vt:variant>
      <vt:variant>
        <vt:i4>5</vt:i4>
      </vt:variant>
      <vt:variant>
        <vt:lpwstr/>
      </vt:variant>
      <vt:variant>
        <vt:lpwstr>_Toc115690612</vt:lpwstr>
      </vt:variant>
      <vt:variant>
        <vt:i4>1114171</vt:i4>
      </vt:variant>
      <vt:variant>
        <vt:i4>20</vt:i4>
      </vt:variant>
      <vt:variant>
        <vt:i4>0</vt:i4>
      </vt:variant>
      <vt:variant>
        <vt:i4>5</vt:i4>
      </vt:variant>
      <vt:variant>
        <vt:lpwstr/>
      </vt:variant>
      <vt:variant>
        <vt:lpwstr>_Toc115690611</vt:lpwstr>
      </vt:variant>
      <vt:variant>
        <vt:i4>1114171</vt:i4>
      </vt:variant>
      <vt:variant>
        <vt:i4>14</vt:i4>
      </vt:variant>
      <vt:variant>
        <vt:i4>0</vt:i4>
      </vt:variant>
      <vt:variant>
        <vt:i4>5</vt:i4>
      </vt:variant>
      <vt:variant>
        <vt:lpwstr/>
      </vt:variant>
      <vt:variant>
        <vt:lpwstr>_Toc115690610</vt:lpwstr>
      </vt:variant>
      <vt:variant>
        <vt:i4>1048635</vt:i4>
      </vt:variant>
      <vt:variant>
        <vt:i4>8</vt:i4>
      </vt:variant>
      <vt:variant>
        <vt:i4>0</vt:i4>
      </vt:variant>
      <vt:variant>
        <vt:i4>5</vt:i4>
      </vt:variant>
      <vt:variant>
        <vt:lpwstr/>
      </vt:variant>
      <vt:variant>
        <vt:lpwstr>_Toc115690609</vt:lpwstr>
      </vt:variant>
      <vt:variant>
        <vt:i4>1048635</vt:i4>
      </vt:variant>
      <vt:variant>
        <vt:i4>2</vt:i4>
      </vt:variant>
      <vt:variant>
        <vt:i4>0</vt:i4>
      </vt:variant>
      <vt:variant>
        <vt:i4>5</vt:i4>
      </vt:variant>
      <vt:variant>
        <vt:lpwstr/>
      </vt:variant>
      <vt:variant>
        <vt:lpwstr>_Toc115690608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Practices for Semantic Data Modeling for Performance and Scalability</dc:title>
  <dc:creator>Tai Yee</dc:creator>
  <cp:lastModifiedBy>Martin Kalitis</cp:lastModifiedBy>
  <cp:revision>3</cp:revision>
  <cp:lastPrinted>2005-09-21T12:42:00Z</cp:lastPrinted>
  <dcterms:created xsi:type="dcterms:W3CDTF">2011-12-06T11:38:00Z</dcterms:created>
  <dcterms:modified xsi:type="dcterms:W3CDTF">2012-03-14T03:15:00Z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0x010100AF8C66A23E6BEB4BBC5A3055A52CD324</vt:lpwstr>
  </property>
</Properties>
</file>